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2EB3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CCAMP Working Group                                             H. Zheng</w:t>
      </w:r>
    </w:p>
    <w:p w14:paraId="6B55BF3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Internet-Draft                                                   I. 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Busi</w:t>
      </w:r>
      <w:proofErr w:type="spellEnd"/>
    </w:p>
    <w:p w14:paraId="5396A4C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Intended status: Standards Track                     Huawei Technologies</w:t>
      </w:r>
    </w:p>
    <w:p w14:paraId="553D79A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Expires: January 11,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2022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                A. Guo</w:t>
      </w:r>
    </w:p>
    <w:p w14:paraId="32700CE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                         Futurewei Technologies</w:t>
      </w:r>
    </w:p>
    <w:p w14:paraId="0FACA81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                                   L. Contreras</w:t>
      </w:r>
    </w:p>
    <w:p w14:paraId="6DB9DCA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                                        O. Dios</w:t>
      </w:r>
    </w:p>
    <w:p w14:paraId="0E52485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                                     Telefonica</w:t>
      </w:r>
    </w:p>
    <w:p w14:paraId="05ADCD1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                                       V. Lopez</w:t>
      </w:r>
    </w:p>
    <w:p w14:paraId="77A251A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                                     S. 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Belotti</w:t>
      </w:r>
      <w:proofErr w:type="spellEnd"/>
    </w:p>
    <w:p w14:paraId="29248E5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                                      D. 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Beller</w:t>
      </w:r>
      <w:proofErr w:type="spellEnd"/>
    </w:p>
    <w:p w14:paraId="7A75DC3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                                       R. 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Rokui</w:t>
      </w:r>
      <w:proofErr w:type="spellEnd"/>
    </w:p>
    <w:p w14:paraId="168D71A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                                          Nokia</w:t>
      </w:r>
    </w:p>
    <w:p w14:paraId="4B4D3D4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                                          Y. Xu</w:t>
      </w:r>
    </w:p>
    <w:p w14:paraId="6D34961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                                          CAICT</w:t>
      </w:r>
    </w:p>
    <w:p w14:paraId="156E231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                                        Y. Zhao</w:t>
      </w:r>
    </w:p>
    <w:p w14:paraId="3D45924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                                   China Mobile</w:t>
      </w:r>
    </w:p>
    <w:p w14:paraId="309E3FD3" w14:textId="77777777" w:rsidR="00127A78" w:rsidRP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0" w:author="Aihua Guo" w:date="2021-10-18T13:16:00Z"/>
          <w:rFonts w:ascii="Courier New" w:eastAsia="Courier New" w:hAnsi="Courier New" w:cs="Courier New"/>
          <w:color w:val="000000"/>
          <w:sz w:val="21"/>
          <w:szCs w:val="21"/>
        </w:rPr>
      </w:pPr>
      <w:ins w:id="1" w:author="Aihua Guo" w:date="2021-10-18T13:16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                                                     X. Liu</w:t>
        </w:r>
      </w:ins>
    </w:p>
    <w:p w14:paraId="4203458A" w14:textId="77777777" w:rsidR="00127A78" w:rsidRP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2" w:author="Aihua Guo" w:date="2021-10-18T13:16:00Z"/>
          <w:rFonts w:ascii="Courier New" w:eastAsia="Courier New" w:hAnsi="Courier New" w:cs="Courier New"/>
          <w:color w:val="000000"/>
          <w:sz w:val="21"/>
          <w:szCs w:val="21"/>
        </w:rPr>
      </w:pPr>
      <w:ins w:id="3" w:author="Aihua Guo" w:date="2021-10-18T13:16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                                             Volta Networks</w:t>
        </w:r>
      </w:ins>
    </w:p>
    <w:p w14:paraId="310AAFD3" w14:textId="128F8857" w:rsidR="003305FB" w:rsidRPr="003305FB" w:rsidDel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del w:id="4" w:author="Aihua Guo" w:date="2021-10-18T13:16:00Z"/>
          <w:rFonts w:ascii="Courier New" w:eastAsia="Courier New" w:hAnsi="Courier New" w:cs="Courier New"/>
          <w:color w:val="000000"/>
          <w:sz w:val="21"/>
          <w:szCs w:val="21"/>
        </w:rPr>
      </w:pPr>
      <w:ins w:id="5" w:author="Aihua Guo" w:date="2021-10-18T13:16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                                           October 18, 2021</w:t>
        </w:r>
      </w:ins>
      <w:del w:id="6" w:author="Aihua Guo" w:date="2021-10-18T13:16:00Z">
        <w:r w:rsidR="003305FB" w:rsidRPr="003305FB" w:rsidDel="00127A78">
          <w:rPr>
            <w:rFonts w:ascii="Courier New" w:eastAsia="Courier New" w:hAnsi="Courier New" w:cs="Courier New"/>
            <w:color w:val="000000"/>
            <w:sz w:val="21"/>
            <w:szCs w:val="21"/>
          </w:rPr>
          <w:delText xml:space="preserve">                                                           July 10, 2021</w:delText>
        </w:r>
      </w:del>
    </w:p>
    <w:p w14:paraId="0208044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899BED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D3BE34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Framework and Data Model for OTN Network Slicing</w:t>
      </w:r>
    </w:p>
    <w:p w14:paraId="4D8BE897" w14:textId="1C11148D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draft-zheng-ccamp-yang-otn-slicing-</w:t>
      </w:r>
      <w:del w:id="7" w:author="Aihua Guo" w:date="2021-10-18T13:16:00Z">
        <w:r w:rsidRPr="003305FB" w:rsidDel="00127A78">
          <w:rPr>
            <w:rFonts w:ascii="Courier New" w:eastAsia="Courier New" w:hAnsi="Courier New" w:cs="Courier New"/>
            <w:color w:val="000000"/>
            <w:sz w:val="21"/>
            <w:szCs w:val="21"/>
          </w:rPr>
          <w:delText>02</w:delText>
        </w:r>
      </w:del>
      <w:ins w:id="8" w:author="Aihua Guo" w:date="2021-10-18T13:16:00Z">
        <w:r w:rsidR="00127A78" w:rsidRPr="003305FB">
          <w:rPr>
            <w:rFonts w:ascii="Courier New" w:eastAsia="Courier New" w:hAnsi="Courier New" w:cs="Courier New"/>
            <w:color w:val="000000"/>
            <w:sz w:val="21"/>
            <w:szCs w:val="21"/>
          </w:rPr>
          <w:t>0</w:t>
        </w:r>
        <w:r w:rsid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3</w:t>
        </w:r>
      </w:ins>
    </w:p>
    <w:p w14:paraId="0B66BB7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F3238D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Abstract</w:t>
      </w:r>
    </w:p>
    <w:p w14:paraId="44BB78E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71B20C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The requirement of slicing network resource with desired quality of</w:t>
      </w:r>
    </w:p>
    <w:p w14:paraId="16C5FFE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service is emerging at every network technology, including the</w:t>
      </w:r>
    </w:p>
    <w:p w14:paraId="44F66FC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Optical Transport Networks (OTN)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As a part of the transport</w:t>
      </w:r>
    </w:p>
    <w:p w14:paraId="3D2ABD4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network, OTN can provide hard pipes with guaranteed data isolation</w:t>
      </w:r>
    </w:p>
    <w:p w14:paraId="2BABDEB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and deterministic low latency, which are highly demanded in the</w:t>
      </w:r>
    </w:p>
    <w:p w14:paraId="7B8B62A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Service Level Agreement (SLA).</w:t>
      </w:r>
    </w:p>
    <w:p w14:paraId="2D55650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011CA2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This document describes a framework for OTN network slicing and a</w:t>
      </w:r>
    </w:p>
    <w:p w14:paraId="0586449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YANG data model augmentation of the OTN topology model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Additional</w:t>
      </w:r>
    </w:p>
    <w:p w14:paraId="0B0234B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YANG data model augmentations will be defined in a future version of</w:t>
      </w:r>
    </w:p>
    <w:p w14:paraId="6EAC29F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this draft.</w:t>
      </w:r>
    </w:p>
    <w:p w14:paraId="5DD3B7E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E42456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Status of This Memo</w:t>
      </w:r>
    </w:p>
    <w:p w14:paraId="6F6C396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5E33A3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This Internet-Draft is submitted in full conformance with the</w:t>
      </w:r>
    </w:p>
    <w:p w14:paraId="193C944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provisions of BCP 78 and BCP 79.</w:t>
      </w:r>
    </w:p>
    <w:p w14:paraId="4410B11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F66CEF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Internet-Drafts are working documents of the Internet Engineering</w:t>
      </w:r>
    </w:p>
    <w:p w14:paraId="361FC7F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Task Force (IETF)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Note that other groups may also distribute</w:t>
      </w:r>
    </w:p>
    <w:p w14:paraId="7C47BCA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working documents as Internet-Drafts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The list of current Internet-</w:t>
      </w:r>
    </w:p>
    <w:p w14:paraId="671C3B2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Drafts is at https://datatracker.ietf.org/drafts/current/.</w:t>
      </w:r>
    </w:p>
    <w:p w14:paraId="4116899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8A9E6D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90A60C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E30CBB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1037E7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E16D540" w14:textId="6AFA8FAD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Zheng,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et al.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</w:t>
      </w:r>
      <w:del w:id="9" w:author="Aihua Guo" w:date="2021-10-18T13:17:00Z">
        <w:r w:rsidRPr="003305FB" w:rsidDel="00127A78">
          <w:rPr>
            <w:rFonts w:ascii="Courier New" w:eastAsia="Courier New" w:hAnsi="Courier New" w:cs="Courier New"/>
            <w:color w:val="000000"/>
            <w:sz w:val="21"/>
            <w:szCs w:val="21"/>
          </w:rPr>
          <w:delText>Expires January 11, 2022</w:delText>
        </w:r>
      </w:del>
      <w:ins w:id="10" w:author="Aihua Guo" w:date="2021-10-18T13:17:00Z">
        <w:r w:rsid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Expires October 19, 2022</w:t>
        </w:r>
      </w:ins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[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Page 1]</w:t>
      </w:r>
    </w:p>
    <w:p w14:paraId="6CFFB91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br w:type="page"/>
      </w:r>
    </w:p>
    <w:p w14:paraId="296B793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Internet-Draft      Framework and YANG of OTN Slices           July 2021</w:t>
      </w:r>
    </w:p>
    <w:p w14:paraId="1B16547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2B2AA5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B3D173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Internet-Drafts are draft documents valid for a maximum of six months</w:t>
      </w:r>
    </w:p>
    <w:p w14:paraId="51B10D8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and may be updated, replaced, or obsoleted by other documents at any</w:t>
      </w:r>
    </w:p>
    <w:p w14:paraId="106188E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time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It is inappropriate to use Internet-Drafts as reference</w:t>
      </w:r>
    </w:p>
    <w:p w14:paraId="08CDE5F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material or to cite them other than as "work in progress."</w:t>
      </w:r>
    </w:p>
    <w:p w14:paraId="5DFC7C6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A3DCB1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This Internet-Draft will expire on January 11, 2022.</w:t>
      </w:r>
    </w:p>
    <w:p w14:paraId="6FA62B3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4D4DDB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Copyright Notice</w:t>
      </w:r>
    </w:p>
    <w:p w14:paraId="054A44F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D458EC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Copyright (c) 2021 IETF Trust and the persons identified as the</w:t>
      </w:r>
    </w:p>
    <w:p w14:paraId="40824AB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document authors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All rights reserved.</w:t>
      </w:r>
    </w:p>
    <w:p w14:paraId="61794F0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5DAC09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This document is subject to BCP 78 and the IETF Trust's Legal</w:t>
      </w:r>
    </w:p>
    <w:p w14:paraId="341B98B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Provisions Relating to IETF Documents</w:t>
      </w:r>
    </w:p>
    <w:p w14:paraId="21BF0E0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(https://trustee.ietf.org/license-info) in effect on the date of</w:t>
      </w:r>
    </w:p>
    <w:p w14:paraId="398A296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publication of this document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Please review these documents</w:t>
      </w:r>
    </w:p>
    <w:p w14:paraId="04639F8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carefully, as they describe your rights and restrictions with respect</w:t>
      </w:r>
    </w:p>
    <w:p w14:paraId="7CECA81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to this document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Code Components extracted from this document must</w:t>
      </w:r>
    </w:p>
    <w:p w14:paraId="1DFA036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include Simplified BSD License text as described in Section 4.e of</w:t>
      </w:r>
    </w:p>
    <w:p w14:paraId="1B60658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the Trust Legal Provisions and are provided without warranty as</w:t>
      </w:r>
    </w:p>
    <w:p w14:paraId="5C24865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described in the Simplified BSD License.</w:t>
      </w:r>
    </w:p>
    <w:p w14:paraId="0043D48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53D666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Table of Contents</w:t>
      </w:r>
    </w:p>
    <w:p w14:paraId="5F8F81E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F781B8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1. 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Introduction  . . .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. . . . . . . . . . . . . . . . . . . . .   3</w:t>
      </w:r>
    </w:p>
    <w:p w14:paraId="5DC5710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1.1.  Definition of OTN Slice . . . . . . . . . . . .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. . . .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.   3</w:t>
      </w:r>
    </w:p>
    <w:p w14:paraId="7A8EB31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2.  Use Cases for OTN Network Slicing . . . . . . . . .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. . . .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.   4</w:t>
      </w:r>
    </w:p>
    <w:p w14:paraId="4F7A9D5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2.1.  Leased Line Services with OTN . . . . . . . . .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. . . .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.   4</w:t>
      </w:r>
    </w:p>
    <w:p w14:paraId="2DF27D1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2.2.  Co-construction and Sharing . . . . . . . . . . . . . . .   5</w:t>
      </w:r>
    </w:p>
    <w:p w14:paraId="4AB6234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2.3.  Wholesale of optical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resources  . . .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. . . . . . . . . .   5</w:t>
      </w:r>
    </w:p>
    <w:p w14:paraId="4873B2D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2.4.  Vertical dedicated network with OTN . . . . . .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. . . .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.   6</w:t>
      </w:r>
    </w:p>
    <w:p w14:paraId="19A15C8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2.5.  End-to-end network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slicing  . . .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. . . . . . . . . . . .   6</w:t>
      </w:r>
    </w:p>
    <w:p w14:paraId="5E670F7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3.  Framework for OTN slicing . . . . . . . . . . . . . . . . . .   6</w:t>
      </w:r>
    </w:p>
    <w:p w14:paraId="32C8339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4.  YANG Data Model for OTN Slicing Configuration . . .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. . . .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.   9</w:t>
      </w:r>
    </w:p>
    <w:p w14:paraId="456F59D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4.1.  OTN Slicing YANG Model for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MPI  . . .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. . . . . . . . . .   9</w:t>
      </w:r>
    </w:p>
    <w:p w14:paraId="5BD6FD0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4.1.1.  MPI YANG Model Overview . . . . . . . . . . . . . . .   9</w:t>
      </w:r>
    </w:p>
    <w:p w14:paraId="61B5C08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4.1.2.  MPI YANG Model Tree . . . . . . . . . . . .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. . . .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.  10</w:t>
      </w:r>
    </w:p>
    <w:p w14:paraId="14A88DE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4.1.3.  MPI YANG Code . . . . . . . . . . . . . . .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. . . .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.  10</w:t>
      </w:r>
    </w:p>
    <w:p w14:paraId="2157D47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4.2.  OTN Slicing YANG Model for OTN-SC NBI . . . . . .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. . . .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13</w:t>
      </w:r>
    </w:p>
    <w:p w14:paraId="417ED05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5.  Manageability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Considerations  . . .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. . . . . . . . . . . . .  13</w:t>
      </w:r>
    </w:p>
    <w:p w14:paraId="390C78A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6.  Security Considerations . . . . . . . . . . . . . . .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. . . .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13</w:t>
      </w:r>
    </w:p>
    <w:p w14:paraId="2E7D2B4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7.  IANA Considerations . . . . . . . . . . . . . . . . . . . . .  14</w:t>
      </w:r>
    </w:p>
    <w:p w14:paraId="12F14A3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8. 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References  . . .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. . . . . . . . . . . . . . . . . . . . . .  14</w:t>
      </w:r>
    </w:p>
    <w:p w14:paraId="4DB9AFA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8.1.  Normative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References  . . .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. . . . . . . . . . . . . . .  14</w:t>
      </w:r>
    </w:p>
    <w:p w14:paraId="6795251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8.2.  Informative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References  . . .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. . . . . . . . . . . . . .  14</w:t>
      </w:r>
    </w:p>
    <w:p w14:paraId="5FBCA16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Acknowledgments . . . . . . . . . . . . . . . . . . . . .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. . . .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14</w:t>
      </w:r>
    </w:p>
    <w:p w14:paraId="628888D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Contributors' Addresses . . . . . . . . . . . . . . . . . . . . .  15</w:t>
      </w:r>
    </w:p>
    <w:p w14:paraId="2AF58DB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Authors'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Addresses  . . .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. . . . . . . . . . . . . . . . . . . .  15</w:t>
      </w:r>
    </w:p>
    <w:p w14:paraId="2949C25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DB1C4A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7D0DE0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2E1A8D4" w14:textId="2966D38A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Zheng,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et al.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</w:t>
      </w:r>
      <w:del w:id="11" w:author="Aihua Guo" w:date="2021-10-18T13:17:00Z">
        <w:r w:rsidRPr="003305FB" w:rsidDel="00127A78">
          <w:rPr>
            <w:rFonts w:ascii="Courier New" w:eastAsia="Courier New" w:hAnsi="Courier New" w:cs="Courier New"/>
            <w:color w:val="000000"/>
            <w:sz w:val="21"/>
            <w:szCs w:val="21"/>
          </w:rPr>
          <w:delText>Expires January 11, 2022</w:delText>
        </w:r>
      </w:del>
      <w:ins w:id="12" w:author="Aihua Guo" w:date="2021-10-18T13:17:00Z">
        <w:r w:rsid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Expires October 19, 2022</w:t>
        </w:r>
      </w:ins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[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Page 2]</w:t>
      </w:r>
    </w:p>
    <w:p w14:paraId="4616863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br w:type="page"/>
      </w:r>
    </w:p>
    <w:p w14:paraId="6926A99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Internet-Draft      Framework and YANG of OTN Slices           July 2021</w:t>
      </w:r>
    </w:p>
    <w:p w14:paraId="0B45E57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381FD7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CE5D79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1.  Introduction</w:t>
      </w:r>
    </w:p>
    <w:p w14:paraId="188D4E8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B007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The requirement of slicing network resource with desired quality of</w:t>
      </w:r>
    </w:p>
    <w:p w14:paraId="411CAFA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service is emerging at every network technology, including the</w:t>
      </w:r>
    </w:p>
    <w:p w14:paraId="048AF01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Optical Transport Networks (OTN)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As a part of the transport</w:t>
      </w:r>
    </w:p>
    <w:p w14:paraId="6129445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network, OTN can provide hard pipes with guaranteed data isolation</w:t>
      </w:r>
    </w:p>
    <w:p w14:paraId="0730DC3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and deterministic low latency, which are highly demanded in the</w:t>
      </w:r>
    </w:p>
    <w:p w14:paraId="787BD19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Service Level Agreement (SLA)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This document describes a framework</w:t>
      </w:r>
    </w:p>
    <w:p w14:paraId="4124518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for OTN network slicing and a YANG data model augmentation of the OTN</w:t>
      </w:r>
    </w:p>
    <w:p w14:paraId="29580FB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topology model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Additional YANG data model augmentations will be</w:t>
      </w:r>
    </w:p>
    <w:p w14:paraId="325ED1D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defined in a future version of this draft.</w:t>
      </w:r>
    </w:p>
    <w:p w14:paraId="7AA5FFF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D58DFF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1.1.  Definition of OTN Slice</w:t>
      </w:r>
    </w:p>
    <w:p w14:paraId="659627D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C83DDD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An OTN slice is an OTN virtual network topology connecting a number</w:t>
      </w:r>
    </w:p>
    <w:p w14:paraId="79E16BE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of OTN endpoints using a set of shared or dedicated OTN network</w:t>
      </w:r>
    </w:p>
    <w:p w14:paraId="57F6242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resources to satisfy specific service level objectives (SLOs).</w:t>
      </w:r>
    </w:p>
    <w:p w14:paraId="18D51FA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32CAB8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An OTN slice is a technology-specific realization of an IETF network</w:t>
      </w:r>
    </w:p>
    <w:p w14:paraId="23BC392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slice [I-</w:t>
      </w:r>
      <w:proofErr w:type="spellStart"/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D.ietf</w:t>
      </w:r>
      <w:proofErr w:type="spellEnd"/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-teas-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ietf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-network-slices] in the OTN domain, with the</w:t>
      </w:r>
    </w:p>
    <w:p w14:paraId="06EA278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capability of configuring slice resources in the term of OTN</w:t>
      </w:r>
    </w:p>
    <w:p w14:paraId="5FFA1D2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technologies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Therefore, all the terms and definitions with respect</w:t>
      </w:r>
    </w:p>
    <w:p w14:paraId="193D888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to network slicing as defined in [I-</w:t>
      </w:r>
      <w:proofErr w:type="spellStart"/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D.ietf</w:t>
      </w:r>
      <w:proofErr w:type="spellEnd"/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-teas-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ietf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-network-slices]</w:t>
      </w:r>
    </w:p>
    <w:p w14:paraId="68ACA78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apply to OTN slicing.</w:t>
      </w:r>
    </w:p>
    <w:p w14:paraId="42A4784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AA7348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An OTN slice can span multiple OTN administrative domains,</w:t>
      </w:r>
    </w:p>
    <w:p w14:paraId="3B96043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encompassing access links, intra-domain paths, and inter-domain</w:t>
      </w:r>
    </w:p>
    <w:p w14:paraId="052D8E0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links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An OTN slice may include multiple endpoints, each associated</w:t>
      </w:r>
    </w:p>
    <w:p w14:paraId="3FAE4B4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with a set of physical or logical resources,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e.g.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optical port or</w:t>
      </w:r>
    </w:p>
    <w:p w14:paraId="1C8BC1F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time slots, at the termination point (TP) of an access link or inter-</w:t>
      </w:r>
    </w:p>
    <w:p w14:paraId="389DA17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domain link at an OTN provider edge (PE) equipment.</w:t>
      </w:r>
    </w:p>
    <w:p w14:paraId="124704B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98C3E0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An end-to-end OTN slice may be composed from multiple OTN segment</w:t>
      </w:r>
    </w:p>
    <w:p w14:paraId="2433E40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slices in a hierarchical or sequential (or stitched) combination.</w:t>
      </w:r>
    </w:p>
    <w:p w14:paraId="75BF28A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1872ED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Figure 1 illustrates the scope of OTN slices in multi-domain</w:t>
      </w:r>
    </w:p>
    <w:p w14:paraId="7A1BB88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environment.</w:t>
      </w:r>
    </w:p>
    <w:p w14:paraId="1483F50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55B03E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FB174E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5DEC6C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E7C28E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C3A7F6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B37AAC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19F6BE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BFAA3F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97196B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5AFF61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A7FF99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A96E2C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987E7A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DCEE44F" w14:textId="68CE19FD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Zheng,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et al.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</w:t>
      </w:r>
      <w:del w:id="13" w:author="Aihua Guo" w:date="2021-10-18T13:17:00Z">
        <w:r w:rsidRPr="003305FB" w:rsidDel="00127A78">
          <w:rPr>
            <w:rFonts w:ascii="Courier New" w:eastAsia="Courier New" w:hAnsi="Courier New" w:cs="Courier New"/>
            <w:color w:val="000000"/>
            <w:sz w:val="21"/>
            <w:szCs w:val="21"/>
          </w:rPr>
          <w:delText>Expires January 11, 2022</w:delText>
        </w:r>
      </w:del>
      <w:ins w:id="14" w:author="Aihua Guo" w:date="2021-10-18T13:17:00Z">
        <w:r w:rsid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Expires October 19, 2022</w:t>
        </w:r>
      </w:ins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[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Page 3]</w:t>
      </w:r>
    </w:p>
    <w:p w14:paraId="6519811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br w:type="page"/>
      </w:r>
    </w:p>
    <w:p w14:paraId="1E7A39C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Internet-Draft      Framework and YANG of OTN Slices           July 2021</w:t>
      </w:r>
    </w:p>
    <w:p w14:paraId="5206784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D4038F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3D6566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&lt;------------------End-to-end OTN Slice----------------&gt;</w:t>
      </w:r>
    </w:p>
    <w:p w14:paraId="50BCFB1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CF8929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&lt;- OTN Segment Slice 1 ---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&gt;  &lt;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-- OTN Segment Slice 2 --&gt;</w:t>
      </w:r>
    </w:p>
    <w:p w14:paraId="671D904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43444A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43AFDE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+-------------------------+  +-----------------------+</w:t>
      </w:r>
    </w:p>
    <w:p w14:paraId="362C7B1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| +-----+      +-------+  |  | +-------+      +-----+|</w:t>
      </w:r>
    </w:p>
    <w:p w14:paraId="637ADCD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+----+ | | OTN |      | OTN  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|  |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| | OTN   |      | OTN ||  +----+</w:t>
      </w:r>
    </w:p>
    <w:p w14:paraId="7B77533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| CE +-+-o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PE  +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-...--+ 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Borde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o--+--+-o 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Borde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+-...--+ PE  o+--+ CE |</w:t>
      </w:r>
    </w:p>
    <w:p w14:paraId="2BC02B6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+----+ |/|     |      |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Node  |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\ |  | | Node  |      |     ||  +----+</w:t>
      </w:r>
    </w:p>
    <w:p w14:paraId="064E517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|||+-----+      +-------+ ||| | +-------+      +-----+| |</w:t>
      </w:r>
    </w:p>
    <w:p w14:paraId="0597C81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|||    OTN Domain 1       ||| |      OTN Domain 2     | |</w:t>
      </w:r>
    </w:p>
    <w:p w14:paraId="2AE3613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|++-----------------------++| +-----------------------+ |</w:t>
      </w:r>
    </w:p>
    <w:p w14:paraId="7014319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| |                       | |                           |</w:t>
      </w:r>
    </w:p>
    <w:p w14:paraId="51BEA4A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| +-----+    +------------+ |                           |</w:t>
      </w:r>
    </w:p>
    <w:p w14:paraId="19BF62D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|       |    |              |                           |</w:t>
      </w:r>
    </w:p>
    <w:p w14:paraId="5E3F0F6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V       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V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V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V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  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V</w:t>
      </w:r>
      <w:proofErr w:type="spellEnd"/>
    </w:p>
    <w:p w14:paraId="343F62C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Access    OTN Slice        Inter-domain                  Access</w:t>
      </w:r>
    </w:p>
    <w:p w14:paraId="7EBC224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Link      Endpoint         Link                          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Link</w:t>
      </w:r>
      <w:proofErr w:type="spellEnd"/>
    </w:p>
    <w:p w14:paraId="127C2FC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1409B8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69AC45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   Figure 1: OTN Slice</w:t>
      </w:r>
    </w:p>
    <w:p w14:paraId="5A6BDA1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69B321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OTN slices may be pre-configured by the management plane and</w:t>
      </w:r>
    </w:p>
    <w:p w14:paraId="3ADDBF5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presented to the customer via the northbound interface (NBI), or they</w:t>
      </w:r>
    </w:p>
    <w:p w14:paraId="6801AFB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may be dynamically provisioned by a higher layer slice controller,</w:t>
      </w:r>
    </w:p>
    <w:p w14:paraId="23BDD94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e.g.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an IETF network slice controller (IETF NSC) through the NBI.</w:t>
      </w:r>
    </w:p>
    <w:p w14:paraId="4545CA5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The OTN slice is provided by a service provider to a customer to be</w:t>
      </w:r>
    </w:p>
    <w:p w14:paraId="217153D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used as though it was part of the customer's own networks.</w:t>
      </w:r>
    </w:p>
    <w:p w14:paraId="13AB055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2F90CC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2.  Use Cases for OTN Network Slicing</w:t>
      </w:r>
    </w:p>
    <w:p w14:paraId="476C529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1AA117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2.1.  Leased Line Services with OTN</w:t>
      </w:r>
    </w:p>
    <w:p w14:paraId="146D30E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BF95DD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For end business customers (like OTT or enterprises), leased lines</w:t>
      </w:r>
    </w:p>
    <w:p w14:paraId="6890DD3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have the advantage of providing high-speed connections with low</w:t>
      </w:r>
    </w:p>
    <w:p w14:paraId="18843D7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costs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On the other hand, the traffic control of leased lines is</w:t>
      </w:r>
    </w:p>
    <w:p w14:paraId="24378D1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very challenging due to rapid changes in service demands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Carriers</w:t>
      </w:r>
    </w:p>
    <w:p w14:paraId="022CC3C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are recommended to provide network-level slicing capabilities to meet</w:t>
      </w:r>
    </w:p>
    <w:p w14:paraId="0A5ED4D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this demand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Based on such capabilities, private network users have</w:t>
      </w:r>
    </w:p>
    <w:p w14:paraId="73186DD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full control over the sliced resources which have allocated to them</w:t>
      </w:r>
    </w:p>
    <w:p w14:paraId="0B3A95E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and which could be used to support their leased lines, when needed.</w:t>
      </w:r>
    </w:p>
    <w:p w14:paraId="6194C01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Users may formulate policies based on the demand for services and</w:t>
      </w:r>
    </w:p>
    <w:p w14:paraId="2299122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time to schedule the resources from the entire network's perspective</w:t>
      </w:r>
    </w:p>
    <w:p w14:paraId="655A7B6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flexibly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For example, the bandwidth between any two points may be</w:t>
      </w:r>
    </w:p>
    <w:p w14:paraId="5B3CBCF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established or released based on the time or monitored traffic</w:t>
      </w:r>
    </w:p>
    <w:p w14:paraId="442B13F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characteristics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The routing and bandwidth may be adjusted at a</w:t>
      </w:r>
    </w:p>
    <w:p w14:paraId="43A9032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5EBD48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34415B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601871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3A92C84" w14:textId="45C7FC5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Zheng,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et al.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</w:t>
      </w:r>
      <w:del w:id="15" w:author="Aihua Guo" w:date="2021-10-18T13:17:00Z">
        <w:r w:rsidRPr="003305FB" w:rsidDel="00127A78">
          <w:rPr>
            <w:rFonts w:ascii="Courier New" w:eastAsia="Courier New" w:hAnsi="Courier New" w:cs="Courier New"/>
            <w:color w:val="000000"/>
            <w:sz w:val="21"/>
            <w:szCs w:val="21"/>
          </w:rPr>
          <w:delText>Expires January 11, 2022</w:delText>
        </w:r>
      </w:del>
      <w:ins w:id="16" w:author="Aihua Guo" w:date="2021-10-18T13:17:00Z">
        <w:r w:rsid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Expires October 19, 2022</w:t>
        </w:r>
      </w:ins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[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Page 4]</w:t>
      </w:r>
    </w:p>
    <w:p w14:paraId="6C1DB1A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br w:type="page"/>
      </w:r>
    </w:p>
    <w:p w14:paraId="4A35042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Internet-Draft      Framework and YANG of OTN Slices           July 2021</w:t>
      </w:r>
    </w:p>
    <w:p w14:paraId="6EECED5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25ACE2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0A4294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specific time interval to maximize network resource utilization</w:t>
      </w:r>
    </w:p>
    <w:p w14:paraId="74CF701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efficiency.</w:t>
      </w:r>
    </w:p>
    <w:p w14:paraId="550BF52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6C8A81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2.2.  Co-construction and Sharing</w:t>
      </w:r>
    </w:p>
    <w:p w14:paraId="1AE4784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9E72F6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Co-construction and sharing of a network are becoming a popular means</w:t>
      </w:r>
    </w:p>
    <w:p w14:paraId="45128D0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among service providers to reduce networking building CAPEX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For Co-</w:t>
      </w:r>
    </w:p>
    <w:p w14:paraId="73B96D7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construction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and sharing case, there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are typically multiple co-</w:t>
      </w:r>
    </w:p>
    <w:p w14:paraId="2BA8FD8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founders for the same network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For example, one founder may provide</w:t>
      </w:r>
    </w:p>
    <w:p w14:paraId="0D128CE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optical 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fibres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and another founder may provide OTN equipment, while</w:t>
      </w:r>
    </w:p>
    <w:p w14:paraId="1BB3DBC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each occupies a certain percentage of the usage rights of the network</w:t>
      </w:r>
    </w:p>
    <w:p w14:paraId="5E03FA3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resources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In this scenario, the network O&amp;M is performed by a</w:t>
      </w:r>
    </w:p>
    <w:p w14:paraId="59A24F3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certain founder in each region, where the same founder usually</w:t>
      </w:r>
    </w:p>
    <w:p w14:paraId="42C6D9C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deploys an independent management and control system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The other</w:t>
      </w:r>
    </w:p>
    <w:p w14:paraId="619CD85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founders of the network use each other's management and control</w:t>
      </w:r>
    </w:p>
    <w:p w14:paraId="59238A6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system to provision services remotely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In this scenario, different</w:t>
      </w:r>
    </w:p>
    <w:p w14:paraId="43811EE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founders' network resources need to be automatically (associated)</w:t>
      </w:r>
    </w:p>
    <w:p w14:paraId="4B8B786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divided, isolated, and visualized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All founders may share or have</w:t>
      </w:r>
    </w:p>
    <w:p w14:paraId="4097FF1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independent O&amp;M capabilities, and should be able to perform service-</w:t>
      </w:r>
    </w:p>
    <w:p w14:paraId="2222A54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level provisioning in their respective slices.</w:t>
      </w:r>
    </w:p>
    <w:p w14:paraId="262B289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0C0677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2.3.  Wholesale of optical resources</w:t>
      </w:r>
    </w:p>
    <w:p w14:paraId="504D444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F42072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In the optical resource wholesale market, smaller, local carriers and</w:t>
      </w:r>
    </w:p>
    <w:p w14:paraId="631A34F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wireless carriers may rent resources from larger carriers, or</w:t>
      </w:r>
    </w:p>
    <w:p w14:paraId="7F6DFB7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infrastructure carriers instead of building their networks.</w:t>
      </w:r>
    </w:p>
    <w:p w14:paraId="3954A5A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Likewise, international carriers may rent resources from respective</w:t>
      </w:r>
    </w:p>
    <w:p w14:paraId="7F63ABB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local carriers and local carriers may lease their owned networks to</w:t>
      </w:r>
    </w:p>
    <w:p w14:paraId="2DC07B1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each other to achieve better network utilization efficiency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From</w:t>
      </w:r>
    </w:p>
    <w:p w14:paraId="4C3E8D3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the perspective of a resource provider, it is crucial that a network</w:t>
      </w:r>
    </w:p>
    <w:p w14:paraId="16BBBCB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slice is timely configured to meet traffic matrix requirements</w:t>
      </w:r>
    </w:p>
    <w:p w14:paraId="3B4279A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requested by its tenants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The support for multi-tenancy within the</w:t>
      </w:r>
    </w:p>
    <w:p w14:paraId="004149E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resource provider's network demands that the network slices are</w:t>
      </w:r>
    </w:p>
    <w:p w14:paraId="63BD7ED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qualitatively isolated from each other to meet the requirements for</w:t>
      </w:r>
    </w:p>
    <w:p w14:paraId="77B78FA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transparency, non-interference, and security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Typically, a resource</w:t>
      </w:r>
    </w:p>
    <w:p w14:paraId="580E5BC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purchaser expects to use the leased network resources flexibly, just</w:t>
      </w:r>
    </w:p>
    <w:p w14:paraId="39E382A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like they are self-constructed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Therefore, the purchaser is not only</w:t>
      </w:r>
    </w:p>
    <w:p w14:paraId="68177A8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provided with a network slice, but also the full set of</w:t>
      </w:r>
    </w:p>
    <w:p w14:paraId="67C4B30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functionalities for operating and maintaining the network slice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The</w:t>
      </w:r>
    </w:p>
    <w:p w14:paraId="00143A6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purchaser also expects to, in a flexible and independent manner,</w:t>
      </w:r>
    </w:p>
    <w:p w14:paraId="23106F3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schedule and maintain physical resources to support their own end-to-</w:t>
      </w:r>
    </w:p>
    <w:p w14:paraId="48881C0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end automation using both leased and self-constructed network</w:t>
      </w:r>
    </w:p>
    <w:p w14:paraId="28A807B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resources.</w:t>
      </w:r>
    </w:p>
    <w:p w14:paraId="513DDDA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D6C995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A43AAB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0F9484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657D50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293DDE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DB4025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DCB8CC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4E41305" w14:textId="242871FE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Zheng,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et al.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</w:t>
      </w:r>
      <w:del w:id="17" w:author="Aihua Guo" w:date="2021-10-18T13:17:00Z">
        <w:r w:rsidRPr="003305FB" w:rsidDel="00127A78">
          <w:rPr>
            <w:rFonts w:ascii="Courier New" w:eastAsia="Courier New" w:hAnsi="Courier New" w:cs="Courier New"/>
            <w:color w:val="000000"/>
            <w:sz w:val="21"/>
            <w:szCs w:val="21"/>
          </w:rPr>
          <w:delText>Expires January 11, 2022</w:delText>
        </w:r>
      </w:del>
      <w:ins w:id="18" w:author="Aihua Guo" w:date="2021-10-18T13:17:00Z">
        <w:r w:rsid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Expires October 19, 2022</w:t>
        </w:r>
      </w:ins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[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Page 5]</w:t>
      </w:r>
    </w:p>
    <w:p w14:paraId="4CBA7C2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br w:type="page"/>
      </w:r>
    </w:p>
    <w:p w14:paraId="293A067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Internet-Draft      Framework and YANG of OTN Slices           July 2021</w:t>
      </w:r>
    </w:p>
    <w:p w14:paraId="3216C75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EEA32B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9A875B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2.4.  Vertical dedicated network with OTN</w:t>
      </w:r>
    </w:p>
    <w:p w14:paraId="7EB8C22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0FD0F6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Vertical industry slicing is an emerging category of network slicing</w:t>
      </w:r>
    </w:p>
    <w:p w14:paraId="57440BE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due to the high demand for private high-speed network interconnects</w:t>
      </w:r>
    </w:p>
    <w:p w14:paraId="6888721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for industrial applications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In this scenario, the biggest challenge</w:t>
      </w:r>
    </w:p>
    <w:p w14:paraId="558D641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is to implement differentiated optical network slices based on the</w:t>
      </w:r>
    </w:p>
    <w:p w14:paraId="2C44FB9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requirements from different industries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For example, in the</w:t>
      </w:r>
    </w:p>
    <w:p w14:paraId="6D742BF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financial industry, to support high-frequency transactions, the slice</w:t>
      </w:r>
    </w:p>
    <w:p w14:paraId="1CC77C5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must ensure to provide the minimum latency along with the mechanism</w:t>
      </w:r>
    </w:p>
    <w:p w14:paraId="2BFA1F1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for latency management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For the healthcare industry, online</w:t>
      </w:r>
    </w:p>
    <w:p w14:paraId="3587E7D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diagnosis network and software capabilities to ensure the delivery of</w:t>
      </w:r>
    </w:p>
    <w:p w14:paraId="39D5C9D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HD video without frame loss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For bulk data migration in data</w:t>
      </w:r>
    </w:p>
    <w:p w14:paraId="59AD39C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centers, the network needs to support on-demand, large-bandwidth</w:t>
      </w:r>
    </w:p>
    <w:p w14:paraId="658EB77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allocation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In each of the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aforementioned vertical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industry</w:t>
      </w:r>
    </w:p>
    <w:p w14:paraId="2F20920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scenarios, the bandwidth shall be adjusted as required to ensure</w:t>
      </w:r>
    </w:p>
    <w:p w14:paraId="0F8F6C9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flexible and efficient network resource usage.</w:t>
      </w:r>
    </w:p>
    <w:p w14:paraId="0C469AD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BAF728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2.5.  End-to-end network slicing</w:t>
      </w:r>
    </w:p>
    <w:p w14:paraId="64C9EDB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1B0D68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In an end-to-end network slicing scenario such as 5G network slicing</w:t>
      </w:r>
    </w:p>
    <w:p w14:paraId="6821CA9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[TS.28.530-3GPP], an IETF network slice</w:t>
      </w:r>
    </w:p>
    <w:p w14:paraId="7366A1E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[I-</w:t>
      </w:r>
      <w:proofErr w:type="spellStart"/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D.ietf</w:t>
      </w:r>
      <w:proofErr w:type="spellEnd"/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-teas-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ietf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-network-slices] provides the required</w:t>
      </w:r>
    </w:p>
    <w:p w14:paraId="435E15F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connectivity between other different segments of an end-to-end</w:t>
      </w:r>
    </w:p>
    <w:p w14:paraId="0B7CEF0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network slice, such as the Radio Access Network (RAN) and the Core</w:t>
      </w:r>
    </w:p>
    <w:p w14:paraId="52E9F08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Network (CN) segments, with a specific performance commitment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An</w:t>
      </w:r>
    </w:p>
    <w:p w14:paraId="73BC30F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IETF network slice could be composed of network slices from multiple</w:t>
      </w:r>
    </w:p>
    <w:p w14:paraId="15B07FF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technological and administrative domains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An IETF network slice can</w:t>
      </w:r>
    </w:p>
    <w:p w14:paraId="2F297AE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be realized by using or combining multiple underlying OTN slices with</w:t>
      </w:r>
    </w:p>
    <w:p w14:paraId="655C996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OTN resources,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e.g.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ODU time slots or ODU </w:t>
      </w:r>
      <w:proofErr w:type="spellStart"/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containers,to</w:t>
      </w:r>
      <w:proofErr w:type="spellEnd"/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achieve end-</w:t>
      </w:r>
    </w:p>
    <w:p w14:paraId="2C76DC9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to-end slicing across the transport domain.</w:t>
      </w:r>
    </w:p>
    <w:p w14:paraId="66F864B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23CA99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3.  Framework for OTN slicing</w:t>
      </w:r>
    </w:p>
    <w:p w14:paraId="4C43731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2A2A2F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OTN slices may be abstracted differently depending on the requirement</w:t>
      </w:r>
    </w:p>
    <w:p w14:paraId="4452389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contained in the configuration provided by the slice customer.</w:t>
      </w:r>
    </w:p>
    <w:p w14:paraId="2150E8E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Whereas the customer requests an OTN slice to provide 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connectivities</w:t>
      </w:r>
      <w:proofErr w:type="spellEnd"/>
    </w:p>
    <w:p w14:paraId="38045BD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between specified endpoints, an OTN slice can be abstracted as a set</w:t>
      </w:r>
    </w:p>
    <w:p w14:paraId="1A43D9C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of endpoint-to-endpoint links, with each link formed by an end-to-end</w:t>
      </w:r>
    </w:p>
    <w:p w14:paraId="3805F07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tunnel across the underlying OTN networks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The resources associated</w:t>
      </w:r>
    </w:p>
    <w:p w14:paraId="56E620C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with each link of the slice is reserved and commissioned in the</w:t>
      </w:r>
    </w:p>
    <w:p w14:paraId="55834FB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underlying physical network upon the completion of configuring the</w:t>
      </w:r>
    </w:p>
    <w:p w14:paraId="299559B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OTN slice, and all the links are active.</w:t>
      </w:r>
    </w:p>
    <w:p w14:paraId="619FE3E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DF7CD2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An OTN slice can also be abstracted as an abstract topology when the</w:t>
      </w:r>
    </w:p>
    <w:p w14:paraId="3685DA4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customer 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reqeuests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the slice to share resources between multiple</w:t>
      </w:r>
    </w:p>
    <w:p w14:paraId="4814E8A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endpoints and to use the resources on demand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The abstract topology</w:t>
      </w:r>
    </w:p>
    <w:p w14:paraId="652F4F3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may consist of virtual nodes and virtual links, and their associated</w:t>
      </w:r>
    </w:p>
    <w:p w14:paraId="62FE384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resources are reserved but not 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comissioned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across the underlying OTN</w:t>
      </w:r>
    </w:p>
    <w:p w14:paraId="4DC128E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64BC3A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39C751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444D463" w14:textId="3EA9F5B0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Zheng,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et al.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</w:t>
      </w:r>
      <w:del w:id="19" w:author="Aihua Guo" w:date="2021-10-18T13:17:00Z">
        <w:r w:rsidRPr="003305FB" w:rsidDel="00127A78">
          <w:rPr>
            <w:rFonts w:ascii="Courier New" w:eastAsia="Courier New" w:hAnsi="Courier New" w:cs="Courier New"/>
            <w:color w:val="000000"/>
            <w:sz w:val="21"/>
            <w:szCs w:val="21"/>
          </w:rPr>
          <w:delText>Expires January 11, 2022</w:delText>
        </w:r>
      </w:del>
      <w:ins w:id="20" w:author="Aihua Guo" w:date="2021-10-18T13:17:00Z">
        <w:r w:rsid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Expires October 19, 2022</w:t>
        </w:r>
      </w:ins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[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Page 6]</w:t>
      </w:r>
    </w:p>
    <w:p w14:paraId="1F94BC6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br w:type="page"/>
      </w:r>
    </w:p>
    <w:p w14:paraId="280D48A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Internet-Draft      Framework and YANG of OTN Slices           July 2021</w:t>
      </w:r>
    </w:p>
    <w:p w14:paraId="20A8610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69FB5F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813BB4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networks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The customer can later commission resources within the</w:t>
      </w:r>
    </w:p>
    <w:p w14:paraId="5805C11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slice dynamically using the NBI provided by the service provider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An</w:t>
      </w:r>
    </w:p>
    <w:p w14:paraId="6FCE08D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OTN slice could use abstract topology to connect endpoints with</w:t>
      </w:r>
    </w:p>
    <w:p w14:paraId="4E37013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shared resources to optimize the resource utilization, and</w:t>
      </w:r>
    </w:p>
    <w:p w14:paraId="2F37843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connections can be activated within the slice as needed.</w:t>
      </w:r>
    </w:p>
    <w:p w14:paraId="7FD7D98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6C17FB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It is worth noting that those means to abstract an OTN slice are</w:t>
      </w:r>
    </w:p>
    <w:p w14:paraId="184E523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similar to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the Virtual Network (VN) abstraction defined for higher-</w:t>
      </w:r>
    </w:p>
    <w:p w14:paraId="0FB42E8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level interfaces in [RFC8453], in which context a connectivity-based</w:t>
      </w:r>
    </w:p>
    <w:p w14:paraId="0E695C7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slice corresponds to Type 1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VN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and a resource-based slice corresponds</w:t>
      </w:r>
    </w:p>
    <w:p w14:paraId="7B0C106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to Type 2 VN, respectively.</w:t>
      </w:r>
    </w:p>
    <w:p w14:paraId="18DDFF7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79EF73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A particular resource in an OTN network, such as a port or link, may</w:t>
      </w:r>
    </w:p>
    <w:p w14:paraId="487EB12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be sliced with one of the two granularity levels:</w:t>
      </w:r>
    </w:p>
    <w:p w14:paraId="3F5FEE0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E3B64D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o  Link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-based slicing, where a link and its associated link</w:t>
      </w:r>
    </w:p>
    <w:p w14:paraId="2798BEA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termination points (LTPs) are dedicatedly allocated to a</w:t>
      </w:r>
    </w:p>
    <w:p w14:paraId="29D72D7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particular OTN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slice.</w:t>
      </w:r>
    </w:p>
    <w:p w14:paraId="3EF8006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B35396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o  Tributary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-slot based slicing, where multiple OTN slices share the</w:t>
      </w:r>
    </w:p>
    <w:p w14:paraId="53E7FC2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same link by allocating different OTN tributary slots in different</w:t>
      </w:r>
    </w:p>
    <w:p w14:paraId="05C17F4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granularities.</w:t>
      </w:r>
    </w:p>
    <w:p w14:paraId="6B3C53C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465FD3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Furthermore, an OTN switch is typically fully non-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blockable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switching</w:t>
      </w:r>
    </w:p>
    <w:p w14:paraId="57AFE23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at the lowest ODU container granularity, it is desirable to specify</w:t>
      </w:r>
    </w:p>
    <w:p w14:paraId="11877EB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just the total number of ODU containers in the lowest granularity</w:t>
      </w:r>
    </w:p>
    <w:p w14:paraId="1615785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(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e.g.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ODU0), when configuring tributary-slot based slicing on links</w:t>
      </w:r>
    </w:p>
    <w:p w14:paraId="50B77CF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and ports internal to an OTN network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In multi-domain OTN network</w:t>
      </w:r>
    </w:p>
    <w:p w14:paraId="2A42399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scenarios where separate OTN slices are created on each of the OTN</w:t>
      </w:r>
    </w:p>
    <w:p w14:paraId="49A84D9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networks and are stitched at inter-domain OTN links, it is necessary</w:t>
      </w:r>
    </w:p>
    <w:p w14:paraId="58B57DB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to specify matching tributary slots at the endpoints of the inter-</w:t>
      </w:r>
    </w:p>
    <w:p w14:paraId="45A5740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domain links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In some real network scenarios, OTN network resources</w:t>
      </w:r>
    </w:p>
    <w:p w14:paraId="77603AF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including tributary slots are managed explicitly by network operators</w:t>
      </w:r>
    </w:p>
    <w:p w14:paraId="41C3893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for network maintenance considerations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.  Therefore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an OTN slice</w:t>
      </w:r>
    </w:p>
    <w:p w14:paraId="05751C9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controller shall support configuring an OTN slice with both options.</w:t>
      </w:r>
    </w:p>
    <w:p w14:paraId="78D78DF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6F5D1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An OTN slice controller (OTN-SC) is a logical function responsible</w:t>
      </w:r>
    </w:p>
    <w:p w14:paraId="4B53BD2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for the life-cycle management of OTN slices instantiated within the</w:t>
      </w:r>
    </w:p>
    <w:p w14:paraId="668D8EE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corresponding OTN network domains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The OTN-SC provides technology-</w:t>
      </w:r>
    </w:p>
    <w:p w14:paraId="5FAF857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specific interfaces at its north bound (OTN-SC NBI) to allow a</w:t>
      </w:r>
    </w:p>
    <w:p w14:paraId="6B9FE86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higher-layer slice controller, such as an IETF network slice</w:t>
      </w:r>
    </w:p>
    <w:p w14:paraId="70A32D1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controller (NSC), or an orchestrator, to request OTN slices with OTN-</w:t>
      </w:r>
    </w:p>
    <w:p w14:paraId="3F052FB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specific requirements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The OTN-SC interfaces at the south bound</w:t>
      </w:r>
    </w:p>
    <w:p w14:paraId="45040BB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using the MDSC-to-PNC interface (MPI) with a Physical Network</w:t>
      </w:r>
    </w:p>
    <w:p w14:paraId="4741767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Controller (PNC) or Multi-Domain Service Orchestrator (MDSC), as</w:t>
      </w:r>
    </w:p>
    <w:p w14:paraId="3569B18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defined in the ACTN control framework [RFC8453]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The logical</w:t>
      </w:r>
    </w:p>
    <w:p w14:paraId="32CC782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function within the OTN-SC is responsible for translating the OTN</w:t>
      </w:r>
    </w:p>
    <w:p w14:paraId="6929A65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DE01AD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972C13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26C02D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4B70A50" w14:textId="194347AB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Zheng,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et al.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</w:t>
      </w:r>
      <w:del w:id="21" w:author="Aihua Guo" w:date="2021-10-18T13:17:00Z">
        <w:r w:rsidRPr="003305FB" w:rsidDel="00127A78">
          <w:rPr>
            <w:rFonts w:ascii="Courier New" w:eastAsia="Courier New" w:hAnsi="Courier New" w:cs="Courier New"/>
            <w:color w:val="000000"/>
            <w:sz w:val="21"/>
            <w:szCs w:val="21"/>
          </w:rPr>
          <w:delText>Expires January 11, 2022</w:delText>
        </w:r>
      </w:del>
      <w:ins w:id="22" w:author="Aihua Guo" w:date="2021-10-18T13:17:00Z">
        <w:r w:rsid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Expires October 19, 2022</w:t>
        </w:r>
      </w:ins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[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Page 7]</w:t>
      </w:r>
    </w:p>
    <w:p w14:paraId="5D138F1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br w:type="page"/>
      </w:r>
    </w:p>
    <w:p w14:paraId="5264E14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Internet-Draft      Framework and YANG of OTN Slices           July 2021</w:t>
      </w:r>
    </w:p>
    <w:p w14:paraId="032474E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8A4CC2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537F98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slice requests into concrete slice realization which can be</w:t>
      </w:r>
    </w:p>
    <w:p w14:paraId="5F6BFA2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understood and provisioned at the south bound by the PNC or MDSC.</w:t>
      </w:r>
    </w:p>
    <w:p w14:paraId="4C692CD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9E94F0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When realizing OTN slices, the OTN-SC may translate a connectivity-</w:t>
      </w:r>
    </w:p>
    <w:p w14:paraId="0689981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based OTN slice into a set of end-to-end tunnels using the Traffic-</w:t>
      </w:r>
    </w:p>
    <w:p w14:paraId="679D389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engineering(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TE) tunnel interface defined in [I-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D.ietf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-teas-yang-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te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].</w:t>
      </w:r>
    </w:p>
    <w:p w14:paraId="15920C6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For a resource-based OTN slices, the OTN-SC may 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transate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the abstract</w:t>
      </w:r>
    </w:p>
    <w:p w14:paraId="1EF34AD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topology representing the slice into a colored graph on an abstract</w:t>
      </w:r>
    </w:p>
    <w:p w14:paraId="768B48D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TE topology using the TE topology interface defined in [RFC8795].</w:t>
      </w:r>
    </w:p>
    <w:p w14:paraId="58762A0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838661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The OTN-SC NBI is technology-specific, while the IETF NSC-NBI is</w:t>
      </w:r>
    </w:p>
    <w:p w14:paraId="36B0E4E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technology- agnostic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An IETF NSC may translate its customer's</w:t>
      </w:r>
    </w:p>
    <w:p w14:paraId="3B4B6C3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technology-agnostic slice request into an OTN slice request and</w:t>
      </w:r>
    </w:p>
    <w:p w14:paraId="5783F13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utilize the OTN-SC NBI to realize the IETF network slice.</w:t>
      </w:r>
    </w:p>
    <w:p w14:paraId="7BCAC13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Alternatively, the IETF NSC may translate the slicing request into</w:t>
      </w:r>
    </w:p>
    <w:p w14:paraId="2C64730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tunnel or topology configuration commands and communicate directly</w:t>
      </w:r>
    </w:p>
    <w:p w14:paraId="249E28D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with the underlying PNC or MDSC to provision the IETF network slice.</w:t>
      </w:r>
    </w:p>
    <w:p w14:paraId="6292852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A0AB4A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Figure 2 illustrates the OTN slicing control hierarchy and the</w:t>
      </w:r>
    </w:p>
    <w:p w14:paraId="77C07CA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positioning of the OTN slicing interfaces.</w:t>
      </w:r>
    </w:p>
    <w:p w14:paraId="2E7BB9D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B94269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+--------------------+</w:t>
      </w:r>
    </w:p>
    <w:p w14:paraId="5D9A753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| Provider's User    |</w:t>
      </w:r>
    </w:p>
    <w:p w14:paraId="09903F9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+--------|-----------+</w:t>
      </w:r>
    </w:p>
    <w:p w14:paraId="7DE5221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         | CMI</w:t>
      </w:r>
    </w:p>
    <w:p w14:paraId="5A59545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+-----------------------+----------------------------+</w:t>
      </w:r>
    </w:p>
    <w:p w14:paraId="3006AB2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|          Orchestrator / E2E Slice Controller       |</w:t>
      </w:r>
    </w:p>
    <w:p w14:paraId="0AE0236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+------------+-----------------------------+---------+</w:t>
      </w:r>
    </w:p>
    <w:p w14:paraId="53BAD70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|                             | NSC-NBI</w:t>
      </w:r>
    </w:p>
    <w:p w14:paraId="41D8BCC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|       +---------------------+---------+</w:t>
      </w:r>
    </w:p>
    <w:p w14:paraId="32CEFAD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|       | IETF Network Slice Controller |</w:t>
      </w:r>
    </w:p>
    <w:p w14:paraId="49797D5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|       +-----+---------------+---------+</w:t>
      </w:r>
    </w:p>
    <w:p w14:paraId="54CB5DA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|             |               |</w:t>
      </w:r>
    </w:p>
    <w:p w14:paraId="18D3EB9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| OTN-SC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NBI  |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OTN-SC NBI     |</w:t>
      </w:r>
    </w:p>
    <w:p w14:paraId="1500D9B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+------------+-------------+--------+      |</w:t>
      </w:r>
    </w:p>
    <w:p w14:paraId="5CAE0D1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|               OTN-SC              |      |</w:t>
      </w:r>
    </w:p>
    <w:p w14:paraId="1C39E92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+--------------------------+--------+      |</w:t>
      </w:r>
    </w:p>
    <w:p w14:paraId="74B1576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            | MPI           | MPI</w:t>
      </w:r>
    </w:p>
    <w:p w14:paraId="5273D28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+--------------------------+---------------+---------+</w:t>
      </w:r>
    </w:p>
    <w:p w14:paraId="40606E7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|                         PNC                        |</w:t>
      </w:r>
    </w:p>
    <w:p w14:paraId="4E7ABAE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+--------------------------+-------------------------+</w:t>
      </w:r>
    </w:p>
    <w:p w14:paraId="555FEF9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            | SBI</w:t>
      </w:r>
    </w:p>
    <w:p w14:paraId="5C76D03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+-----------+----------+</w:t>
      </w:r>
    </w:p>
    <w:p w14:paraId="551DAFF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|OTN Physical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Network  |</w:t>
      </w:r>
      <w:proofErr w:type="gramEnd"/>
    </w:p>
    <w:p w14:paraId="6EF420C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 +----------------------+</w:t>
      </w:r>
    </w:p>
    <w:p w14:paraId="269A0C7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EDC340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0C4B66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Figure 2: Positioning of OTN Slicing Interfaces</w:t>
      </w:r>
    </w:p>
    <w:p w14:paraId="759565C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F6F5D0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E50198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1F01701" w14:textId="45211FB9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Zheng,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et al.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</w:t>
      </w:r>
      <w:del w:id="23" w:author="Aihua Guo" w:date="2021-10-18T13:17:00Z">
        <w:r w:rsidRPr="003305FB" w:rsidDel="00127A78">
          <w:rPr>
            <w:rFonts w:ascii="Courier New" w:eastAsia="Courier New" w:hAnsi="Courier New" w:cs="Courier New"/>
            <w:color w:val="000000"/>
            <w:sz w:val="21"/>
            <w:szCs w:val="21"/>
          </w:rPr>
          <w:delText>Expires January 11, 2022</w:delText>
        </w:r>
      </w:del>
      <w:ins w:id="24" w:author="Aihua Guo" w:date="2021-10-18T13:17:00Z">
        <w:r w:rsid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Expires October 19, 2022</w:t>
        </w:r>
      </w:ins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[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Page 8]</w:t>
      </w:r>
    </w:p>
    <w:p w14:paraId="42AF357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br w:type="page"/>
      </w:r>
    </w:p>
    <w:p w14:paraId="56A1ECB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Internet-Draft      Framework and YANG of OTN Slices           July 2021</w:t>
      </w:r>
    </w:p>
    <w:p w14:paraId="1D0413C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078BD6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307AE2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OTN-SC functionalities may be recursive such that a higher-level OTN-</w:t>
      </w:r>
    </w:p>
    <w:p w14:paraId="08B1DB4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SC may designate the creation of OTN slices to a lower-level OTN-SC</w:t>
      </w:r>
    </w:p>
    <w:p w14:paraId="2A36E2A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in a recursive manner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This scenario may apply to the creation of</w:t>
      </w:r>
    </w:p>
    <w:p w14:paraId="16A1032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OTN slices in multi-domain OTN networks, where multiple domain-wide</w:t>
      </w:r>
    </w:p>
    <w:p w14:paraId="3A0369C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OTN slices provisioned by lower-layer OTN-SCs are stitched to support</w:t>
      </w:r>
    </w:p>
    <w:p w14:paraId="2FFECDD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a multi-domain OTN slice provisioned by the 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higer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-level OTN-SC.</w:t>
      </w:r>
    </w:p>
    <w:p w14:paraId="5D2C82C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Alternatively, the OTN-SC may interface with an MDSC, which in turn</w:t>
      </w:r>
    </w:p>
    <w:p w14:paraId="0FA30BC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interfaces with multiple PNCs through the MPI to realize OTN slices</w:t>
      </w:r>
    </w:p>
    <w:p w14:paraId="7D079D3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in multi-domain without OTN-SC recursion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Figure 3 illustrates both</w:t>
      </w:r>
    </w:p>
    <w:p w14:paraId="2826611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options for OTN slicing in multi-domain.</w:t>
      </w:r>
    </w:p>
    <w:p w14:paraId="636714E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499DD8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+-------------------+                    +-------------------+</w:t>
      </w:r>
    </w:p>
    <w:p w14:paraId="1DD538D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|      OTN-SC       |                    |      OTN-SC       |</w:t>
      </w:r>
    </w:p>
    <w:p w14:paraId="17F1BEE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+--------|----------+                    +---|----------|----+</w:t>
      </w:r>
    </w:p>
    <w:p w14:paraId="3034C1D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|MPI                                |OTN-SC NBI|</w:t>
      </w:r>
    </w:p>
    <w:p w14:paraId="72FD117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+--------|----------+                    +---|----+ +---|----+</w:t>
      </w:r>
    </w:p>
    <w:p w14:paraId="71951E6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|      MDSC         |                    | OTN-SC | | OTN-SC |</w:t>
      </w:r>
    </w:p>
    <w:p w14:paraId="00BC83E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+---|----------|----+                    +---|----+ +---|----+</w:t>
      </w:r>
    </w:p>
    <w:p w14:paraId="5B1DF69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|MPI       |MPI                          |MPI       |MPI</w:t>
      </w:r>
    </w:p>
    <w:p w14:paraId="2789AA0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+---|----+ +---|----+                    +---|----+ +---|----+</w:t>
      </w:r>
    </w:p>
    <w:p w14:paraId="674C325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|  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PNC  |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|   PNC  |                    |   PNC  | |   PNC  |</w:t>
      </w:r>
    </w:p>
    <w:p w14:paraId="713534F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+--------+ +--------+                    +--------+ +--------+</w:t>
      </w:r>
    </w:p>
    <w:p w14:paraId="213DA20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Multi-domain Option 1                    Multi-domain Option 2</w:t>
      </w:r>
    </w:p>
    <w:p w14:paraId="547DA64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361EE4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Figure 3: OTN-SC for multi-domain</w:t>
      </w:r>
    </w:p>
    <w:p w14:paraId="0EFF01D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7F7870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OTN-SC functionalities are logically independent and may be deployed</w:t>
      </w:r>
    </w:p>
    <w:p w14:paraId="1E03E82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in different means to cater to the realization needs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In reference</w:t>
      </w:r>
    </w:p>
    <w:p w14:paraId="16EE7E2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with the ACTN control framework [RFC8453], an OTN-SC may be deployed</w:t>
      </w:r>
    </w:p>
    <w:p w14:paraId="566B8C4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- as an independent network function; - together with a Physical</w:t>
      </w:r>
    </w:p>
    <w:p w14:paraId="76F0F99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Network Controller (PNC) for single domain or with a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Multi-Domain</w:t>
      </w:r>
      <w:proofErr w:type="gramEnd"/>
    </w:p>
    <w:p w14:paraId="15A3535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Service Orchestrator (MDSC)for multi domain; - together with a</w:t>
      </w:r>
    </w:p>
    <w:p w14:paraId="35C03F3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higher-level network slice controller to support end-to-end network</w:t>
      </w:r>
    </w:p>
    <w:p w14:paraId="2B46E7D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slicing;</w:t>
      </w:r>
      <w:proofErr w:type="gramEnd"/>
    </w:p>
    <w:p w14:paraId="5A3822E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69FD9E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4.  YANG Data Model for OTN Slicing Configuration</w:t>
      </w:r>
    </w:p>
    <w:p w14:paraId="2D78230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4E58E4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4.1.  OTN Slicing YANG Model for MPI</w:t>
      </w:r>
    </w:p>
    <w:p w14:paraId="25900A7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1EF4F6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4.1.1.  MPI YANG Model Overview</w:t>
      </w:r>
    </w:p>
    <w:p w14:paraId="74C4FA4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3C25EE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For the configuration of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connectivity-based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OTN slices, existing</w:t>
      </w:r>
    </w:p>
    <w:p w14:paraId="12C0313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models such as the TE tunnel interface [I-</w:t>
      </w:r>
      <w:proofErr w:type="spellStart"/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D.ietf</w:t>
      </w:r>
      <w:proofErr w:type="spellEnd"/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-teas-yang-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te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] may be</w:t>
      </w:r>
    </w:p>
    <w:p w14:paraId="722CEEA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used and no addition is needed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This model is addressing the case</w:t>
      </w:r>
    </w:p>
    <w:p w14:paraId="40CBAD0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for configuring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resource-based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OTN slices, where the model permits to</w:t>
      </w:r>
    </w:p>
    <w:p w14:paraId="60B96F8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reserve resources exploiting on the common knowledge of an underlying</w:t>
      </w:r>
    </w:p>
    <w:p w14:paraId="44F7AE2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virtual topology between the OTN-SC and the subtended network</w:t>
      </w:r>
    </w:p>
    <w:p w14:paraId="6CE03B5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controller (MDSC or PNC)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The slice is configured by 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by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marking</w:t>
      </w:r>
    </w:p>
    <w:p w14:paraId="7152905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7792C8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EAD404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787E7D1" w14:textId="22CAC351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Zheng,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et al.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</w:t>
      </w:r>
      <w:del w:id="25" w:author="Aihua Guo" w:date="2021-10-18T13:17:00Z">
        <w:r w:rsidRPr="003305FB" w:rsidDel="00127A78">
          <w:rPr>
            <w:rFonts w:ascii="Courier New" w:eastAsia="Courier New" w:hAnsi="Courier New" w:cs="Courier New"/>
            <w:color w:val="000000"/>
            <w:sz w:val="21"/>
            <w:szCs w:val="21"/>
          </w:rPr>
          <w:delText>Expires January 11, 2022</w:delText>
        </w:r>
      </w:del>
      <w:ins w:id="26" w:author="Aihua Guo" w:date="2021-10-18T13:17:00Z">
        <w:r w:rsid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Expires October 19, 2022</w:t>
        </w:r>
      </w:ins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[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Page 9]</w:t>
      </w:r>
    </w:p>
    <w:p w14:paraId="63D518B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br w:type="page"/>
      </w:r>
    </w:p>
    <w:p w14:paraId="0121EB8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Internet-Draft      Framework and YANG of OTN Slices           July 2021</w:t>
      </w:r>
    </w:p>
    <w:p w14:paraId="0D54E1E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C6BF2B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44AABD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corresponding link resources on the TE topology received from the</w:t>
      </w:r>
    </w:p>
    <w:p w14:paraId="5FAE002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underlying MDSC or PNC with a slice identifier and OTN-specific</w:t>
      </w:r>
    </w:p>
    <w:p w14:paraId="3149839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resource requirements,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e.g.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the number of ODU time slots or type/</w:t>
      </w:r>
    </w:p>
    <w:p w14:paraId="6C4B2EA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number of ODU container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The MDSC or PNC, based on the marked</w:t>
      </w:r>
    </w:p>
    <w:p w14:paraId="1B495F8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resources by OTN-SC, will update the underlying TE topology with new</w:t>
      </w:r>
    </w:p>
    <w:p w14:paraId="68E1E9E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TE link for each of the colored links to keep booked the reserved OTN</w:t>
      </w:r>
    </w:p>
    <w:p w14:paraId="3DD6F71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resources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e.g.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time slots or ODU containers.</w:t>
      </w:r>
    </w:p>
    <w:p w14:paraId="7AD1313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6594C3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4.1.2.  MPI YANG Model Tree</w:t>
      </w:r>
    </w:p>
    <w:p w14:paraId="6ACCC58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CC36C3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module: 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ietf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-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otn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-slice</w:t>
      </w:r>
    </w:p>
    <w:p w14:paraId="001B6A9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augment /</w:t>
      </w:r>
      <w:proofErr w:type="spellStart"/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nw:networks</w:t>
      </w:r>
      <w:proofErr w:type="spellEnd"/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/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nw:network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/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nt:link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/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tet:te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/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tet:te-link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-</w:t>
      </w:r>
    </w:p>
    <w:p w14:paraId="36D549A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attributes:</w:t>
      </w:r>
    </w:p>
    <w:p w14:paraId="2F77258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+--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rw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(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otn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-slice-granularity)?</w:t>
      </w:r>
    </w:p>
    <w:p w14:paraId="08E73AB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+--:(link)</w:t>
      </w:r>
    </w:p>
    <w:p w14:paraId="29C4E27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|  +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--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rw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slice-id?   uint32</w:t>
      </w:r>
    </w:p>
    <w:p w14:paraId="0131A4F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+--:(link-resource)</w:t>
      </w:r>
    </w:p>
    <w:p w14:paraId="68932DA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+--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rw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slices* [slice-id]</w:t>
      </w:r>
    </w:p>
    <w:p w14:paraId="714ABB1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+--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rw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slice-id            uint32</w:t>
      </w:r>
    </w:p>
    <w:p w14:paraId="5AF8C78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+--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rw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(technology)?</w:t>
      </w:r>
    </w:p>
    <w:p w14:paraId="150BAC9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|  +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--:(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otn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14:paraId="7BE9AE5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|     +--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rw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otn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-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ts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-num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?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uint32</w:t>
      </w:r>
    </w:p>
    <w:p w14:paraId="4ED23F5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+--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ro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sliced-link-ref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?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-&gt;</w:t>
      </w:r>
    </w:p>
    <w:p w14:paraId="72D57AB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..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/../../../../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nt:link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/link-id</w:t>
      </w:r>
    </w:p>
    <w:p w14:paraId="02D1DDE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83BBB5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Figure 4: OTN network slicing tree diagram</w:t>
      </w:r>
    </w:p>
    <w:p w14:paraId="368DF3B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ECA689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4.1.3.  MPI YANG Code</w:t>
      </w:r>
    </w:p>
    <w:p w14:paraId="361AADB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887F98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&lt;CODE BEGINS&gt;file "ietf-otn-slice@2021-02-22.yang"</w:t>
      </w:r>
    </w:p>
    <w:p w14:paraId="537BE5D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module 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ietf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-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otn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-slice {</w:t>
      </w:r>
    </w:p>
    <w:p w14:paraId="532E2FD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yang-version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1.1;</w:t>
      </w:r>
      <w:proofErr w:type="gramEnd"/>
    </w:p>
    <w:p w14:paraId="2DEF36A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namespace "</w:t>
      </w:r>
      <w:proofErr w:type="spellStart"/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urn:ietf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:params:xml:ns:yang:ietf-otn-slice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";</w:t>
      </w:r>
    </w:p>
    <w:p w14:paraId="4D10B12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prefix "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otnslice</w:t>
      </w:r>
      <w:proofErr w:type="spellEnd"/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";</w:t>
      </w:r>
      <w:proofErr w:type="gramEnd"/>
    </w:p>
    <w:p w14:paraId="14693B7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41B790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import 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ietf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-network {</w:t>
      </w:r>
    </w:p>
    <w:p w14:paraId="4CFF0D3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prefix "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nw</w:t>
      </w:r>
      <w:proofErr w:type="spellEnd"/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";</w:t>
      </w:r>
      <w:proofErr w:type="gramEnd"/>
    </w:p>
    <w:p w14:paraId="6FAA9A4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reference "RFC 8345: A YANG Data Model for Network Topologies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";</w:t>
      </w:r>
      <w:proofErr w:type="gramEnd"/>
    </w:p>
    <w:p w14:paraId="7EED381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}</w:t>
      </w:r>
    </w:p>
    <w:p w14:paraId="6D8E6B8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BBF0BE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import 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ietf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-network-topology {</w:t>
      </w:r>
    </w:p>
    <w:p w14:paraId="3B38873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prefix "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nt</w:t>
      </w:r>
      <w:proofErr w:type="spellEnd"/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";</w:t>
      </w:r>
      <w:proofErr w:type="gramEnd"/>
    </w:p>
    <w:p w14:paraId="02A925B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reference "RFC 8345: A YANG Data Model for Network Topologies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";</w:t>
      </w:r>
      <w:proofErr w:type="gramEnd"/>
    </w:p>
    <w:p w14:paraId="2E18052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}</w:t>
      </w:r>
    </w:p>
    <w:p w14:paraId="6A8A09F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CAE7D4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import 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ietf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-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te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-topology {</w:t>
      </w:r>
    </w:p>
    <w:p w14:paraId="5D08565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prefix "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tet</w:t>
      </w:r>
      <w:proofErr w:type="spellEnd"/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";</w:t>
      </w:r>
      <w:proofErr w:type="gramEnd"/>
    </w:p>
    <w:p w14:paraId="23E45F9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reference</w:t>
      </w:r>
    </w:p>
    <w:p w14:paraId="0B3492A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AEAE63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08F764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AB91340" w14:textId="57B3BC5D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Zheng,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et al.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</w:t>
      </w:r>
      <w:del w:id="27" w:author="Aihua Guo" w:date="2021-10-18T13:17:00Z">
        <w:r w:rsidRPr="003305FB" w:rsidDel="00127A78">
          <w:rPr>
            <w:rFonts w:ascii="Courier New" w:eastAsia="Courier New" w:hAnsi="Courier New" w:cs="Courier New"/>
            <w:color w:val="000000"/>
            <w:sz w:val="21"/>
            <w:szCs w:val="21"/>
          </w:rPr>
          <w:delText>Expires January 11, 2022</w:delText>
        </w:r>
      </w:del>
      <w:ins w:id="28" w:author="Aihua Guo" w:date="2021-10-18T13:17:00Z">
        <w:r w:rsid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Expires October 19, 2022</w:t>
        </w:r>
      </w:ins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[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Page 10]</w:t>
      </w:r>
    </w:p>
    <w:p w14:paraId="6924647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br w:type="page"/>
      </w:r>
    </w:p>
    <w:p w14:paraId="342E86B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Internet-Draft      Framework and YANG of OTN Slices           July 2021</w:t>
      </w:r>
    </w:p>
    <w:p w14:paraId="77F1F1E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7D99D8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27C4A7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"RFC8795: YANG Data Model for Traffic Engineering</w:t>
      </w:r>
    </w:p>
    <w:p w14:paraId="454065B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(TE) Topologies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";</w:t>
      </w:r>
      <w:proofErr w:type="gramEnd"/>
    </w:p>
    <w:p w14:paraId="528B95D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}</w:t>
      </w:r>
    </w:p>
    <w:p w14:paraId="500144C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BB986E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import 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ietf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-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otn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-topology {</w:t>
      </w:r>
    </w:p>
    <w:p w14:paraId="77790D4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prefix "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otntopo</w:t>
      </w:r>
      <w:proofErr w:type="spellEnd"/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";</w:t>
      </w:r>
      <w:proofErr w:type="gramEnd"/>
    </w:p>
    <w:p w14:paraId="79FE5F6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reference</w:t>
      </w:r>
    </w:p>
    <w:p w14:paraId="2EA02A0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"I-</w:t>
      </w:r>
      <w:proofErr w:type="spellStart"/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D.ietf</w:t>
      </w:r>
      <w:proofErr w:type="spellEnd"/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-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ccamp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-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otn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-topo-yang: A YANG Data Model</w:t>
      </w:r>
    </w:p>
    <w:p w14:paraId="5178F60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for Optical Transport Network Topology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";</w:t>
      </w:r>
      <w:proofErr w:type="gramEnd"/>
    </w:p>
    <w:p w14:paraId="2883602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}</w:t>
      </w:r>
    </w:p>
    <w:p w14:paraId="530DA54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D8B0D4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organization</w:t>
      </w:r>
    </w:p>
    <w:p w14:paraId="6A885CB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"IETF CCAMP Working Group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";</w:t>
      </w:r>
      <w:proofErr w:type="gramEnd"/>
    </w:p>
    <w:p w14:paraId="0C5AAE9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contact</w:t>
      </w:r>
    </w:p>
    <w:p w14:paraId="0DE9320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"WG Web: &lt;http://tools.ietf.org/wg/ccamp/&gt;</w:t>
      </w:r>
    </w:p>
    <w:p w14:paraId="4630CF1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WG List: &lt;mailto:ccamp@ietf.org&gt;</w:t>
      </w:r>
    </w:p>
    <w:p w14:paraId="5986A1E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CFE7D0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Editor: 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Haomian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Zheng</w:t>
      </w:r>
    </w:p>
    <w:p w14:paraId="6A103CE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&lt;mailto:zhenghaomian@huawei.com&gt;</w:t>
      </w:r>
    </w:p>
    <w:p w14:paraId="0BFD5A5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17E743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Editor: Italo 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Busi</w:t>
      </w:r>
      <w:proofErr w:type="spellEnd"/>
    </w:p>
    <w:p w14:paraId="3B3D7B4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&lt;mailto:italo.busi@huawei.com&gt;</w:t>
      </w:r>
    </w:p>
    <w:p w14:paraId="40AF6B6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4B8E82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Editor: Aihua Guo</w:t>
      </w:r>
    </w:p>
    <w:p w14:paraId="64AED27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&lt;mailto:aihuaguo.ietf@gmail.com&gt;</w:t>
      </w:r>
    </w:p>
    <w:p w14:paraId="21CC34A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20DEC2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Editor: Victor Lopez</w:t>
      </w:r>
    </w:p>
    <w:p w14:paraId="5B2A429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&lt;mailto:victor.lopezalvarez@telefonica.com&gt;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";</w:t>
      </w:r>
      <w:proofErr w:type="gramEnd"/>
    </w:p>
    <w:p w14:paraId="7F49057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F64E24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description</w:t>
      </w:r>
    </w:p>
    <w:p w14:paraId="4C48C10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"This module defines a YANG data model to configure an OTN</w:t>
      </w:r>
    </w:p>
    <w:p w14:paraId="1E2265E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network slice realization.</w:t>
      </w:r>
    </w:p>
    <w:p w14:paraId="28AC8E3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ED87D0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The model fully conforms to the Network Management Datastore</w:t>
      </w:r>
    </w:p>
    <w:p w14:paraId="5241D72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Architecture (NMDA).</w:t>
      </w:r>
    </w:p>
    <w:p w14:paraId="42E7CA0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13D9C9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Copyright (c) 2021 IETF Trust and the persons</w:t>
      </w:r>
    </w:p>
    <w:p w14:paraId="43AC71D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identified as authors of the code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All rights reserved.</w:t>
      </w:r>
    </w:p>
    <w:p w14:paraId="4997448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B2CD49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Redistribution and use in source and binary forms, with or</w:t>
      </w:r>
    </w:p>
    <w:p w14:paraId="11E3C39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without modification, is permitted pursuant to, and subject</w:t>
      </w:r>
    </w:p>
    <w:p w14:paraId="69D3A74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to the license terms contained in, the Simplified BSD License</w:t>
      </w:r>
    </w:p>
    <w:p w14:paraId="77C497A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set forth in Section 4.c of the IETF Trust's Legal Provisions</w:t>
      </w:r>
    </w:p>
    <w:p w14:paraId="4BFA7AC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Relating to IETF Documents</w:t>
      </w:r>
    </w:p>
    <w:p w14:paraId="6344ABB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(https://trustee.ietf.org/license-info).</w:t>
      </w:r>
    </w:p>
    <w:p w14:paraId="5C7C3E4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This version of this YANG module is part of RFC XXXX; see</w:t>
      </w:r>
    </w:p>
    <w:p w14:paraId="256E2FD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the RFC itself for full legal notices.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";</w:t>
      </w:r>
      <w:proofErr w:type="gramEnd"/>
    </w:p>
    <w:p w14:paraId="0F2E233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80A0C8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490B56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E8BCFD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4B03C86" w14:textId="254E0FA2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Zheng,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et al.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</w:t>
      </w:r>
      <w:del w:id="29" w:author="Aihua Guo" w:date="2021-10-18T13:17:00Z">
        <w:r w:rsidRPr="003305FB" w:rsidDel="00127A78">
          <w:rPr>
            <w:rFonts w:ascii="Courier New" w:eastAsia="Courier New" w:hAnsi="Courier New" w:cs="Courier New"/>
            <w:color w:val="000000"/>
            <w:sz w:val="21"/>
            <w:szCs w:val="21"/>
          </w:rPr>
          <w:delText>Expires January 11, 2022</w:delText>
        </w:r>
      </w:del>
      <w:ins w:id="30" w:author="Aihua Guo" w:date="2021-10-18T13:17:00Z">
        <w:r w:rsid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Expires October 19, 2022</w:t>
        </w:r>
      </w:ins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[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Page 11]</w:t>
      </w:r>
    </w:p>
    <w:p w14:paraId="380EB1F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br w:type="page"/>
      </w:r>
    </w:p>
    <w:p w14:paraId="26CEA0B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Internet-Draft      Framework and YANG of OTN Slices           July 2021</w:t>
      </w:r>
    </w:p>
    <w:p w14:paraId="5FF908C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FD2111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8E6303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revision "2021-02-22" {</w:t>
      </w:r>
    </w:p>
    <w:p w14:paraId="61D482D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description</w:t>
      </w:r>
    </w:p>
    <w:p w14:paraId="30AD9D7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"Initial Version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";</w:t>
      </w:r>
      <w:proofErr w:type="gramEnd"/>
    </w:p>
    <w:p w14:paraId="0F7FEDF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reference</w:t>
      </w:r>
    </w:p>
    <w:p w14:paraId="39D9455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"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draft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-zheng-ccamp-yang-otn-slicing-01: Framework and Data</w:t>
      </w:r>
    </w:p>
    <w:p w14:paraId="5F4528C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Model for OTN Network Slicing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";</w:t>
      </w:r>
      <w:proofErr w:type="gramEnd"/>
    </w:p>
    <w:p w14:paraId="7B3AAA9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}</w:t>
      </w:r>
    </w:p>
    <w:p w14:paraId="14AF619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73E8AC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/*</w:t>
      </w:r>
    </w:p>
    <w:p w14:paraId="255F00B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* Groupings</w:t>
      </w:r>
    </w:p>
    <w:p w14:paraId="48AB08B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*/</w:t>
      </w:r>
    </w:p>
    <w:p w14:paraId="647AB3C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24F4B2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grouping 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otn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-link-slice-profile {</w:t>
      </w:r>
    </w:p>
    <w:p w14:paraId="4702248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choice 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otn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-slice-granularity {</w:t>
      </w:r>
    </w:p>
    <w:p w14:paraId="38402C5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default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link;</w:t>
      </w:r>
      <w:proofErr w:type="gramEnd"/>
    </w:p>
    <w:p w14:paraId="10F171D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case link {</w:t>
      </w:r>
    </w:p>
    <w:p w14:paraId="19A8874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leaf slice-id {</w:t>
      </w:r>
    </w:p>
    <w:p w14:paraId="715B015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type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uint32;</w:t>
      </w:r>
      <w:proofErr w:type="gramEnd"/>
    </w:p>
    <w:p w14:paraId="4B4F502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description</w:t>
      </w:r>
    </w:p>
    <w:p w14:paraId="3CC3CC0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"Slice identifier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";</w:t>
      </w:r>
      <w:proofErr w:type="gramEnd"/>
    </w:p>
    <w:p w14:paraId="3E760D4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}</w:t>
      </w:r>
    </w:p>
    <w:p w14:paraId="51E8C24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}</w:t>
      </w:r>
    </w:p>
    <w:p w14:paraId="6972C57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case link-resource {</w:t>
      </w:r>
    </w:p>
    <w:p w14:paraId="730E104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list slices {</w:t>
      </w:r>
    </w:p>
    <w:p w14:paraId="7D92D6B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key slice-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id;</w:t>
      </w:r>
      <w:proofErr w:type="gramEnd"/>
    </w:p>
    <w:p w14:paraId="05443EC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description</w:t>
      </w:r>
    </w:p>
    <w:p w14:paraId="2628AAA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"List of slices.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";</w:t>
      </w:r>
      <w:proofErr w:type="gramEnd"/>
    </w:p>
    <w:p w14:paraId="0127FDD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leaf slice-id {</w:t>
      </w:r>
    </w:p>
    <w:p w14:paraId="7642293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type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uint32;</w:t>
      </w:r>
      <w:proofErr w:type="gramEnd"/>
    </w:p>
    <w:p w14:paraId="633557A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description</w:t>
      </w:r>
    </w:p>
    <w:p w14:paraId="1070EAD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"Slice identifier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";</w:t>
      </w:r>
      <w:proofErr w:type="gramEnd"/>
    </w:p>
    <w:p w14:paraId="56EE7BB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}</w:t>
      </w:r>
    </w:p>
    <w:p w14:paraId="160D297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choice technology {</w:t>
      </w:r>
    </w:p>
    <w:p w14:paraId="11FCC27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case 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otn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{</w:t>
      </w:r>
    </w:p>
    <w:p w14:paraId="28BC982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leaf 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otn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-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ts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-num {</w:t>
      </w:r>
    </w:p>
    <w:p w14:paraId="6626235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type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uint32;</w:t>
      </w:r>
      <w:proofErr w:type="gramEnd"/>
    </w:p>
    <w:p w14:paraId="60261D7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description</w:t>
      </w:r>
    </w:p>
    <w:p w14:paraId="314530C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"Number of OTN tributary slots allocated for the</w:t>
      </w:r>
    </w:p>
    <w:p w14:paraId="466E08C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    slice.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";</w:t>
      </w:r>
      <w:proofErr w:type="gramEnd"/>
    </w:p>
    <w:p w14:paraId="0652BD9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}</w:t>
      </w:r>
    </w:p>
    <w:p w14:paraId="2F41004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}</w:t>
      </w:r>
    </w:p>
    <w:p w14:paraId="6BB4B89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}</w:t>
      </w:r>
    </w:p>
    <w:p w14:paraId="0F1ABBB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leaf sliced-link-ref {</w:t>
      </w:r>
    </w:p>
    <w:p w14:paraId="0FA1531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config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false;</w:t>
      </w:r>
      <w:proofErr w:type="gramEnd"/>
    </w:p>
    <w:p w14:paraId="3AFDAF3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type 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leafref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{</w:t>
      </w:r>
    </w:p>
    <w:p w14:paraId="31378F3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path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"..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/../../../../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nt:link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/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nt:link-id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";</w:t>
      </w:r>
    </w:p>
    <w:p w14:paraId="3B7F3B8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}</w:t>
      </w:r>
    </w:p>
    <w:p w14:paraId="1B1C7DF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description</w:t>
      </w:r>
    </w:p>
    <w:p w14:paraId="2F1A571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08BAA5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91323D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E531DE9" w14:textId="3EBA7725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Zheng,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et al.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</w:t>
      </w:r>
      <w:del w:id="31" w:author="Aihua Guo" w:date="2021-10-18T13:17:00Z">
        <w:r w:rsidRPr="003305FB" w:rsidDel="00127A78">
          <w:rPr>
            <w:rFonts w:ascii="Courier New" w:eastAsia="Courier New" w:hAnsi="Courier New" w:cs="Courier New"/>
            <w:color w:val="000000"/>
            <w:sz w:val="21"/>
            <w:szCs w:val="21"/>
          </w:rPr>
          <w:delText>Expires January 11, 2022</w:delText>
        </w:r>
      </w:del>
      <w:ins w:id="32" w:author="Aihua Guo" w:date="2021-10-18T13:17:00Z">
        <w:r w:rsid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Expires October 19, 2022</w:t>
        </w:r>
      </w:ins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[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Page 12]</w:t>
      </w:r>
    </w:p>
    <w:p w14:paraId="35AF6AE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br w:type="page"/>
      </w:r>
    </w:p>
    <w:p w14:paraId="25A60CE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Internet-Draft      Framework and YANG of OTN Slices           July 2021</w:t>
      </w:r>
    </w:p>
    <w:p w14:paraId="6E497E4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47DBEB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70A150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"Relative reference to virtual links generated from</w:t>
      </w:r>
    </w:p>
    <w:p w14:paraId="18D556E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   this TE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link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.";</w:t>
      </w:r>
    </w:p>
    <w:p w14:paraId="4B73BFF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}</w:t>
      </w:r>
    </w:p>
    <w:p w14:paraId="3297939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}</w:t>
      </w:r>
    </w:p>
    <w:p w14:paraId="7C04BD5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}</w:t>
      </w:r>
    </w:p>
    <w:p w14:paraId="5CDFF3F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}</w:t>
      </w:r>
    </w:p>
    <w:p w14:paraId="169F2A4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}</w:t>
      </w:r>
    </w:p>
    <w:p w14:paraId="73253CE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69D7D3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/*</w:t>
      </w:r>
    </w:p>
    <w:p w14:paraId="12D8D1F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* Augments</w:t>
      </w:r>
    </w:p>
    <w:p w14:paraId="22FAB7E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*/</w:t>
      </w:r>
    </w:p>
    <w:p w14:paraId="076D2ED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augment "/</w:t>
      </w:r>
      <w:proofErr w:type="spellStart"/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nw:networks</w:t>
      </w:r>
      <w:proofErr w:type="spellEnd"/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/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nw:network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/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nt:link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/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tet:te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/"</w:t>
      </w:r>
    </w:p>
    <w:p w14:paraId="02AA005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+ "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tet:te-link-attributes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" {</w:t>
      </w:r>
    </w:p>
    <w:p w14:paraId="4EDBB91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when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"..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/../../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nw:network-types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/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tet:te-topology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/"</w:t>
      </w:r>
    </w:p>
    <w:p w14:paraId="5E59472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+ "</w:t>
      </w:r>
      <w:proofErr w:type="spellStart"/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otntopo:otn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-topology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" {</w:t>
      </w:r>
    </w:p>
    <w:p w14:paraId="220BAE2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description</w:t>
      </w:r>
    </w:p>
    <w:p w14:paraId="3525329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"Augmentation parameters apply only for networks with</w:t>
      </w:r>
    </w:p>
    <w:p w14:paraId="6F1185B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OTN topology type.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";</w:t>
      </w:r>
      <w:proofErr w:type="gramEnd"/>
    </w:p>
    <w:p w14:paraId="0E43C1A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}</w:t>
      </w:r>
    </w:p>
    <w:p w14:paraId="58690D6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description</w:t>
      </w:r>
    </w:p>
    <w:p w14:paraId="51339A7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"Augment OTN TE link attributes with slicing profile.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";</w:t>
      </w:r>
      <w:proofErr w:type="gramEnd"/>
    </w:p>
    <w:p w14:paraId="43BA42C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uses 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otn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-link-slice-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profile;</w:t>
      </w:r>
      <w:proofErr w:type="gramEnd"/>
    </w:p>
    <w:p w14:paraId="5BA02A2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}</w:t>
      </w:r>
    </w:p>
    <w:p w14:paraId="2A7CEE0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}</w:t>
      </w:r>
    </w:p>
    <w:p w14:paraId="15C5868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&lt;CODE ENDS&gt;</w:t>
      </w:r>
    </w:p>
    <w:p w14:paraId="55C68AA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CC34AC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   Figure 5: OTN network slicing YANG model</w:t>
      </w:r>
    </w:p>
    <w:p w14:paraId="2B18305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40DB9CC" w14:textId="7488519B" w:rsidR="00127A78" w:rsidRPr="00127A78" w:rsidRDefault="00D56B04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33" w:author="Aihua Guo" w:date="2021-10-18T13:18:00Z"/>
          <w:rFonts w:ascii="Courier New" w:eastAsia="Courier New" w:hAnsi="Courier New" w:cs="Courier New"/>
          <w:color w:val="000000"/>
          <w:sz w:val="21"/>
          <w:szCs w:val="21"/>
        </w:rPr>
      </w:pPr>
      <w:ins w:id="34" w:author="Aihua Guo" w:date="2021-10-18T14:58:00Z">
        <w:r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4.2. </w:t>
        </w:r>
      </w:ins>
      <w:ins w:id="35" w:author="Aihua Guo" w:date="2021-10-18T13:18:00Z">
        <w:r w:rsidR="00127A78"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OTN Slicing YANG Model for </w:t>
        </w:r>
        <w:r w:rsid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NBI</w:t>
        </w:r>
      </w:ins>
    </w:p>
    <w:p w14:paraId="2D9DA43F" w14:textId="77777777" w:rsidR="00127A78" w:rsidRP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36" w:author="Aihua Guo" w:date="2021-10-18T13:18:00Z"/>
          <w:rFonts w:ascii="Courier New" w:eastAsia="Courier New" w:hAnsi="Courier New" w:cs="Courier New"/>
          <w:color w:val="000000"/>
          <w:sz w:val="21"/>
          <w:szCs w:val="21"/>
        </w:rPr>
      </w:pPr>
    </w:p>
    <w:p w14:paraId="13B2D643" w14:textId="667883D7" w:rsidR="00127A78" w:rsidRP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37" w:author="Aihua Guo" w:date="2021-10-18T13:18:00Z"/>
          <w:rFonts w:ascii="Courier New" w:eastAsia="Courier New" w:hAnsi="Courier New" w:cs="Courier New"/>
          <w:color w:val="000000"/>
          <w:sz w:val="21"/>
          <w:szCs w:val="21"/>
        </w:rPr>
      </w:pPr>
      <w:ins w:id="38" w:author="Aihua Guo" w:date="2021-10-18T13:18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4.</w:t>
        </w:r>
      </w:ins>
      <w:ins w:id="39" w:author="Aihua Guo" w:date="2021-10-18T14:58:00Z">
        <w:r w:rsidR="00D56B04">
          <w:rPr>
            <w:rFonts w:ascii="Courier New" w:eastAsia="Courier New" w:hAnsi="Courier New" w:cs="Courier New"/>
            <w:color w:val="000000"/>
            <w:sz w:val="21"/>
            <w:szCs w:val="21"/>
          </w:rPr>
          <w:t>2</w:t>
        </w:r>
      </w:ins>
      <w:ins w:id="40" w:author="Aihua Guo" w:date="2021-10-18T13:18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.1.  </w:t>
        </w:r>
      </w:ins>
      <w:ins w:id="41" w:author="Aihua Guo" w:date="2021-10-18T13:19:00Z">
        <w:r>
          <w:rPr>
            <w:rFonts w:ascii="Courier New" w:eastAsia="Courier New" w:hAnsi="Courier New" w:cs="Courier New"/>
            <w:color w:val="000000"/>
            <w:sz w:val="21"/>
            <w:szCs w:val="21"/>
          </w:rPr>
          <w:t>NBI</w:t>
        </w:r>
      </w:ins>
      <w:ins w:id="42" w:author="Aihua Guo" w:date="2021-10-18T13:18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YANG Model Overview</w:t>
        </w:r>
      </w:ins>
    </w:p>
    <w:p w14:paraId="4ED285DB" w14:textId="77777777" w:rsidR="00127A78" w:rsidRP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43" w:author="Aihua Guo" w:date="2021-10-18T13:18:00Z"/>
          <w:rFonts w:ascii="Courier New" w:eastAsia="Courier New" w:hAnsi="Courier New" w:cs="Courier New"/>
          <w:color w:val="000000"/>
          <w:sz w:val="21"/>
          <w:szCs w:val="21"/>
        </w:rPr>
      </w:pPr>
    </w:p>
    <w:p w14:paraId="264E61A5" w14:textId="580A7A21" w:rsidR="00127A78" w:rsidRP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44" w:author="Aihua Guo" w:date="2021-10-18T13:19:00Z"/>
          <w:rFonts w:ascii="Courier New" w:eastAsia="Courier New" w:hAnsi="Courier New" w:cs="Courier New"/>
          <w:color w:val="000000"/>
          <w:sz w:val="21"/>
          <w:szCs w:val="21"/>
        </w:rPr>
      </w:pPr>
      <w:ins w:id="45" w:author="Aihua Guo" w:date="2021-10-18T13:18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</w:t>
        </w:r>
      </w:ins>
      <w:ins w:id="46" w:author="Aihua Guo" w:date="2021-10-18T13:19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The YANG model for OTN-SC NBI is OTN-technology </w:t>
        </w:r>
        <w:proofErr w:type="gram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specific, but</w:t>
        </w:r>
        <w:proofErr w:type="gram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shares many</w:t>
        </w:r>
        <w:r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</w:t>
        </w:r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common constructs and attributes with generic network slicing YANG models.</w:t>
        </w:r>
        <w:r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</w:t>
        </w:r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Furthermore, the OTN-SC NBI YANG is expected to support both connectivity-based</w:t>
        </w:r>
        <w:r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</w:t>
        </w:r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and resource-based slice configuration, which is likely a common requirement for</w:t>
        </w:r>
        <w:r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</w:t>
        </w:r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supporting slicing at other transport network layers, </w:t>
        </w:r>
        <w:proofErr w:type="gram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e.g.</w:t>
        </w:r>
        <w:proofErr w:type="gram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WDM or MPLS-TP.</w:t>
        </w:r>
        <w:r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</w:t>
        </w:r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Therefore, the OTN-SC NBI YANG model is designed into two models, a common base model for transport network slicing, and an OTN slicing model which augments the base model with OTN technology-specific constructs.</w:t>
        </w:r>
      </w:ins>
    </w:p>
    <w:p w14:paraId="6B7CC602" w14:textId="135BD4A7" w:rsidR="00127A78" w:rsidRP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47" w:author="Aihua Guo" w:date="2021-10-18T13:19:00Z"/>
          <w:rFonts w:ascii="Courier New" w:eastAsia="Courier New" w:hAnsi="Courier New" w:cs="Courier New"/>
          <w:color w:val="000000"/>
          <w:sz w:val="21"/>
          <w:szCs w:val="21"/>
        </w:rPr>
      </w:pPr>
      <w:ins w:id="48" w:author="Aihua Guo" w:date="2021-10-18T13:19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The base model defines a transport network slice (TNS) with the following</w:t>
        </w:r>
      </w:ins>
      <w:ins w:id="49" w:author="Aihua Guo" w:date="2021-10-18T13:20:00Z">
        <w:r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</w:t>
        </w:r>
      </w:ins>
      <w:ins w:id="50" w:author="Aihua Guo" w:date="2021-10-18T13:19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constructs and attributes:</w:t>
        </w:r>
      </w:ins>
    </w:p>
    <w:p w14:paraId="323B9E02" w14:textId="77777777" w:rsid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51" w:author="Aihua Guo" w:date="2021-10-18T13:21:00Z"/>
          <w:rFonts w:ascii="Courier New" w:eastAsia="Courier New" w:hAnsi="Courier New" w:cs="Courier New"/>
          <w:color w:val="000000"/>
          <w:sz w:val="21"/>
          <w:szCs w:val="21"/>
        </w:rPr>
      </w:pPr>
      <w:ins w:id="52" w:author="Aihua Guo" w:date="2021-10-18T13:20:00Z">
        <w:r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</w:t>
        </w:r>
      </w:ins>
      <w:ins w:id="53" w:author="Aihua Guo" w:date="2021-10-18T13:19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- Common attributes, which include a set of common attributes like </w:t>
        </w:r>
      </w:ins>
    </w:p>
    <w:p w14:paraId="33A837BC" w14:textId="21565AFB" w:rsid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04"/>
        <w:rPr>
          <w:ins w:id="54" w:author="Aihua Guo" w:date="2021-10-18T13:22:00Z"/>
          <w:rFonts w:ascii="Courier New" w:eastAsia="Courier New" w:hAnsi="Courier New" w:cs="Courier New"/>
          <w:color w:val="000000"/>
          <w:sz w:val="21"/>
          <w:szCs w:val="21"/>
        </w:rPr>
      </w:pPr>
      <w:ins w:id="55" w:author="Aihua Guo" w:date="2021-10-18T13:19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slice </w:t>
        </w:r>
      </w:ins>
      <w:ins w:id="56" w:author="Aihua Guo" w:date="2021-10-18T13:22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identifier, name</w:t>
        </w:r>
      </w:ins>
      <w:ins w:id="57" w:author="Aihua Guo" w:date="2021-10-18T13:19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, </w:t>
        </w:r>
      </w:ins>
      <w:ins w:id="58" w:author="Aihua Guo" w:date="2021-10-18T13:22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description,</w:t>
        </w:r>
      </w:ins>
      <w:ins w:id="59" w:author="Aihua Guo" w:date="2021-10-18T13:19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and names of customers who use </w:t>
        </w:r>
      </w:ins>
    </w:p>
    <w:p w14:paraId="59612012" w14:textId="7BC79B92" w:rsid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04"/>
        <w:rPr>
          <w:ins w:id="60" w:author="Aihua Guo" w:date="2021-10-18T13:20:00Z"/>
          <w:rFonts w:ascii="Courier New" w:eastAsia="Courier New" w:hAnsi="Courier New" w:cs="Courier New"/>
          <w:color w:val="000000"/>
          <w:sz w:val="21"/>
          <w:szCs w:val="21"/>
        </w:rPr>
        <w:pPrChange w:id="61" w:author="Aihua Guo" w:date="2021-10-18T13:22:00Z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firstLine="720"/>
          </w:pPr>
        </w:pPrChange>
      </w:pPr>
      <w:ins w:id="62" w:author="Aihua Guo" w:date="2021-10-18T13:19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the</w:t>
        </w:r>
      </w:ins>
      <w:ins w:id="63" w:author="Aihua Guo" w:date="2021-10-18T13:21:00Z">
        <w:r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</w:t>
        </w:r>
      </w:ins>
      <w:ins w:id="64" w:author="Aihua Guo" w:date="2021-10-18T13:19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slice.</w:t>
        </w:r>
      </w:ins>
    </w:p>
    <w:p w14:paraId="45577F05" w14:textId="77777777" w:rsid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65" w:author="Aihua Guo" w:date="2021-10-18T13:21:00Z"/>
          <w:rFonts w:ascii="Courier New" w:eastAsia="Courier New" w:hAnsi="Courier New" w:cs="Courier New"/>
          <w:color w:val="000000"/>
          <w:sz w:val="21"/>
          <w:szCs w:val="21"/>
        </w:rPr>
      </w:pPr>
      <w:ins w:id="66" w:author="Aihua Guo" w:date="2021-10-18T13:21:00Z">
        <w:r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</w:t>
        </w:r>
      </w:ins>
      <w:ins w:id="67" w:author="Aihua Guo" w:date="2021-10-18T13:19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- Endpoints, which represent conceptual points of connection from a</w:t>
        </w:r>
      </w:ins>
      <w:ins w:id="68" w:author="Aihua Guo" w:date="2021-10-18T13:21:00Z">
        <w:r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</w:t>
        </w:r>
      </w:ins>
    </w:p>
    <w:p w14:paraId="49D5E00E" w14:textId="2D015121" w:rsid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04"/>
        <w:rPr>
          <w:ins w:id="69" w:author="Aihua Guo" w:date="2021-10-18T13:21:00Z"/>
          <w:rFonts w:ascii="Courier New" w:eastAsia="Courier New" w:hAnsi="Courier New" w:cs="Courier New"/>
          <w:color w:val="000000"/>
          <w:sz w:val="21"/>
          <w:szCs w:val="21"/>
        </w:rPr>
        <w:pPrChange w:id="70" w:author="Aihua Guo" w:date="2021-10-18T13:21:00Z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</w:pPrChange>
      </w:pPr>
      <w:ins w:id="71" w:author="Aihua Guo" w:date="2021-10-18T13:19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customer</w:t>
        </w:r>
      </w:ins>
      <w:ins w:id="72" w:author="Aihua Guo" w:date="2021-10-18T13:20:00Z">
        <w:r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</w:t>
        </w:r>
      </w:ins>
      <w:ins w:id="73" w:author="Aihua Guo" w:date="2021-10-18T13:19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device to the TNS. An endpoint is mapped </w:t>
        </w:r>
        <w:proofErr w:type="gram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to</w:t>
        </w:r>
        <w:proofErr w:type="gram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specific </w:t>
        </w:r>
      </w:ins>
    </w:p>
    <w:p w14:paraId="4F50B494" w14:textId="77777777" w:rsid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04"/>
        <w:rPr>
          <w:ins w:id="74" w:author="Aihua Guo" w:date="2021-10-18T13:22:00Z"/>
          <w:rFonts w:ascii="Courier New" w:eastAsia="Courier New" w:hAnsi="Courier New" w:cs="Courier New"/>
          <w:color w:val="000000"/>
          <w:sz w:val="21"/>
          <w:szCs w:val="21"/>
        </w:rPr>
      </w:pPr>
      <w:ins w:id="75" w:author="Aihua Guo" w:date="2021-10-18T13:19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physical or virtual resources</w:t>
        </w:r>
      </w:ins>
      <w:ins w:id="76" w:author="Aihua Guo" w:date="2021-10-18T13:20:00Z">
        <w:r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</w:t>
        </w:r>
      </w:ins>
      <w:ins w:id="77" w:author="Aihua Guo" w:date="2021-10-18T13:19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of the customer and provider, and such </w:t>
        </w:r>
      </w:ins>
    </w:p>
    <w:p w14:paraId="53D22C54" w14:textId="77777777" w:rsid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04"/>
        <w:rPr>
          <w:ins w:id="78" w:author="Aihua Guo" w:date="2021-10-18T13:22:00Z"/>
          <w:rFonts w:ascii="Courier New" w:eastAsia="Courier New" w:hAnsi="Courier New" w:cs="Courier New"/>
          <w:color w:val="000000"/>
          <w:sz w:val="21"/>
          <w:szCs w:val="21"/>
        </w:rPr>
      </w:pPr>
      <w:ins w:id="79" w:author="Aihua Guo" w:date="2021-10-18T13:19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mapping is pre-negotiated and known to both the customer and provider </w:t>
        </w:r>
      </w:ins>
    </w:p>
    <w:p w14:paraId="0B83ADB0" w14:textId="77777777" w:rsid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04"/>
        <w:rPr>
          <w:ins w:id="80" w:author="Aihua Guo" w:date="2021-10-18T13:22:00Z"/>
          <w:rFonts w:ascii="Courier New" w:eastAsia="Courier New" w:hAnsi="Courier New" w:cs="Courier New"/>
          <w:color w:val="000000"/>
          <w:sz w:val="21"/>
          <w:szCs w:val="21"/>
        </w:rPr>
      </w:pPr>
      <w:ins w:id="81" w:author="Aihua Guo" w:date="2021-10-18T13:19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prior to the slice configuration. The mechanism for endpoint </w:t>
        </w:r>
      </w:ins>
    </w:p>
    <w:p w14:paraId="61AB3FE9" w14:textId="40FB80A9" w:rsidR="00127A78" w:rsidRP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04"/>
        <w:rPr>
          <w:ins w:id="82" w:author="Aihua Guo" w:date="2021-10-18T13:19:00Z"/>
          <w:rFonts w:ascii="Courier New" w:eastAsia="Courier New" w:hAnsi="Courier New" w:cs="Courier New"/>
          <w:color w:val="000000"/>
          <w:sz w:val="21"/>
          <w:szCs w:val="21"/>
        </w:rPr>
        <w:pPrChange w:id="83" w:author="Aihua Guo" w:date="2021-10-18T13:21:00Z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</w:pPrChange>
      </w:pPr>
      <w:ins w:id="84" w:author="Aihua Guo" w:date="2021-10-18T13:19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negotiation is outside the scope of this draft.</w:t>
        </w:r>
      </w:ins>
    </w:p>
    <w:p w14:paraId="18875854" w14:textId="77777777" w:rsid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85" w:author="Aihua Guo" w:date="2021-10-18T13:22:00Z"/>
          <w:rFonts w:ascii="Courier New" w:eastAsia="Courier New" w:hAnsi="Courier New" w:cs="Courier New"/>
          <w:color w:val="000000"/>
          <w:sz w:val="21"/>
          <w:szCs w:val="21"/>
        </w:rPr>
      </w:pPr>
      <w:ins w:id="86" w:author="Aihua Guo" w:date="2021-10-18T13:21:00Z">
        <w:r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</w:t>
        </w:r>
      </w:ins>
      <w:ins w:id="87" w:author="Aihua Guo" w:date="2021-10-18T13:19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- Network topology, which represent set of shared, reserved resources </w:t>
        </w:r>
      </w:ins>
    </w:p>
    <w:p w14:paraId="5F268527" w14:textId="63CF0D45" w:rsid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04"/>
        <w:rPr>
          <w:ins w:id="88" w:author="Aihua Guo" w:date="2021-10-18T13:22:00Z"/>
          <w:rFonts w:ascii="Courier New" w:eastAsia="Courier New" w:hAnsi="Courier New" w:cs="Courier New"/>
          <w:color w:val="000000"/>
          <w:sz w:val="21"/>
          <w:szCs w:val="21"/>
        </w:rPr>
        <w:pPrChange w:id="89" w:author="Aihua Guo" w:date="2021-10-18T13:22:00Z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</w:pPrChange>
      </w:pPr>
      <w:ins w:id="90" w:author="Aihua Guo" w:date="2021-10-18T13:19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organized as a virtual</w:t>
        </w:r>
      </w:ins>
      <w:ins w:id="91" w:author="Aihua Guo" w:date="2021-10-18T13:22:00Z">
        <w:r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</w:t>
        </w:r>
      </w:ins>
      <w:ins w:id="92" w:author="Aihua Guo" w:date="2021-10-18T13:19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topology between </w:t>
        </w:r>
        <w:proofErr w:type="gram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all of</w:t>
        </w:r>
        <w:proofErr w:type="gram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the endpoints. A </w:t>
        </w:r>
      </w:ins>
    </w:p>
    <w:p w14:paraId="6A3C9508" w14:textId="77777777" w:rsid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04"/>
        <w:rPr>
          <w:ins w:id="93" w:author="Aihua Guo" w:date="2021-10-18T13:22:00Z"/>
          <w:rFonts w:ascii="Courier New" w:eastAsia="Courier New" w:hAnsi="Courier New" w:cs="Courier New"/>
          <w:color w:val="000000"/>
          <w:sz w:val="21"/>
          <w:szCs w:val="21"/>
        </w:rPr>
      </w:pPr>
      <w:ins w:id="94" w:author="Aihua Guo" w:date="2021-10-18T13:19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customer could use such network topology</w:t>
        </w:r>
      </w:ins>
      <w:ins w:id="95" w:author="Aihua Guo" w:date="2021-10-18T13:22:00Z">
        <w:r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</w:t>
        </w:r>
      </w:ins>
      <w:ins w:id="96" w:author="Aihua Guo" w:date="2021-10-18T13:19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to define detailed </w:t>
        </w:r>
      </w:ins>
    </w:p>
    <w:p w14:paraId="44594FF3" w14:textId="6E932A4A" w:rsid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04"/>
        <w:rPr>
          <w:ins w:id="97" w:author="Aihua Guo" w:date="2021-10-18T13:22:00Z"/>
          <w:rFonts w:ascii="Courier New" w:eastAsia="Courier New" w:hAnsi="Courier New" w:cs="Courier New"/>
          <w:color w:val="000000"/>
          <w:sz w:val="21"/>
          <w:szCs w:val="21"/>
        </w:rPr>
      </w:pPr>
      <w:ins w:id="98" w:author="Aihua Guo" w:date="2021-10-18T13:19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connec</w:t>
        </w:r>
      </w:ins>
      <w:ins w:id="99" w:author="Aihua Guo" w:date="2021-10-18T13:22:00Z">
        <w:r>
          <w:rPr>
            <w:rFonts w:ascii="Courier New" w:eastAsia="Courier New" w:hAnsi="Courier New" w:cs="Courier New"/>
            <w:color w:val="000000"/>
            <w:sz w:val="21"/>
            <w:szCs w:val="21"/>
          </w:rPr>
          <w:t>ti</w:t>
        </w:r>
      </w:ins>
      <w:ins w:id="100" w:author="Aihua Guo" w:date="2021-10-18T13:19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vity path traversing the topology, and allow sharing o</w:t>
        </w:r>
      </w:ins>
      <w:ins w:id="101" w:author="Aihua Guo" w:date="2021-10-18T13:22:00Z">
        <w:r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f </w:t>
        </w:r>
      </w:ins>
    </w:p>
    <w:p w14:paraId="19E0222A" w14:textId="584E066C" w:rsidR="00127A78" w:rsidRP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04"/>
        <w:rPr>
          <w:ins w:id="102" w:author="Aihua Guo" w:date="2021-10-18T13:19:00Z"/>
          <w:rFonts w:ascii="Courier New" w:eastAsia="Courier New" w:hAnsi="Courier New" w:cs="Courier New"/>
          <w:color w:val="000000"/>
          <w:sz w:val="21"/>
          <w:szCs w:val="21"/>
        </w:rPr>
        <w:pPrChange w:id="103" w:author="Aihua Guo" w:date="2021-10-18T13:22:00Z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</w:pPrChange>
      </w:pPr>
      <w:ins w:id="104" w:author="Aihua Guo" w:date="2021-10-18T13:19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resources between its multiple endpoint pairs.</w:t>
        </w:r>
      </w:ins>
    </w:p>
    <w:p w14:paraId="57D390F5" w14:textId="771F8688" w:rsid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05" w:author="Aihua Guo" w:date="2021-10-18T13:23:00Z"/>
          <w:rFonts w:ascii="Courier New" w:eastAsia="Courier New" w:hAnsi="Courier New" w:cs="Courier New"/>
          <w:color w:val="000000"/>
          <w:sz w:val="21"/>
          <w:szCs w:val="21"/>
        </w:rPr>
      </w:pPr>
      <w:ins w:id="106" w:author="Aihua Guo" w:date="2021-10-18T13:19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lastRenderedPageBreak/>
          <w:t xml:space="preserve">  - Connectivity matrix, which represent the intended virtual</w:t>
        </w:r>
      </w:ins>
      <w:ins w:id="107" w:author="Aihua Guo" w:date="2021-10-18T13:23:00Z">
        <w:r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</w:t>
        </w:r>
      </w:ins>
    </w:p>
    <w:p w14:paraId="3C15D542" w14:textId="2CA32616" w:rsid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04"/>
        <w:rPr>
          <w:ins w:id="108" w:author="Aihua Guo" w:date="2021-10-18T13:23:00Z"/>
          <w:rFonts w:ascii="Courier New" w:eastAsia="Courier New" w:hAnsi="Courier New" w:cs="Courier New"/>
          <w:color w:val="000000"/>
          <w:sz w:val="21"/>
          <w:szCs w:val="21"/>
        </w:rPr>
        <w:pPrChange w:id="109" w:author="Aihua Guo" w:date="2021-10-18T13:23:00Z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</w:pPrChange>
      </w:pPr>
      <w:ins w:id="110" w:author="Aihua Guo" w:date="2021-10-18T13:19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connections between the endpoints</w:t>
        </w:r>
      </w:ins>
      <w:ins w:id="111" w:author="Aihua Guo" w:date="2021-10-18T13:23:00Z">
        <w:r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</w:t>
        </w:r>
      </w:ins>
      <w:ins w:id="112" w:author="Aihua Guo" w:date="2021-10-18T13:19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within a TNS. A conn</w:t>
        </w:r>
      </w:ins>
      <w:ins w:id="113" w:author="Aihua Guo" w:date="2021-10-18T13:23:00Z">
        <w:r>
          <w:rPr>
            <w:rFonts w:ascii="Courier New" w:eastAsia="Courier New" w:hAnsi="Courier New" w:cs="Courier New"/>
            <w:color w:val="000000"/>
            <w:sz w:val="21"/>
            <w:szCs w:val="21"/>
          </w:rPr>
          <w:t>e</w:t>
        </w:r>
      </w:ins>
      <w:ins w:id="114" w:author="Aihua Guo" w:date="2021-10-18T13:19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ctivity matrix </w:t>
        </w:r>
      </w:ins>
    </w:p>
    <w:p w14:paraId="1078291F" w14:textId="77777777" w:rsid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04"/>
        <w:rPr>
          <w:ins w:id="115" w:author="Aihua Guo" w:date="2021-10-18T13:23:00Z"/>
          <w:rFonts w:ascii="Courier New" w:eastAsia="Courier New" w:hAnsi="Courier New" w:cs="Courier New"/>
          <w:color w:val="000000"/>
          <w:sz w:val="21"/>
          <w:szCs w:val="21"/>
        </w:rPr>
      </w:pPr>
      <w:ins w:id="116" w:author="Aihua Guo" w:date="2021-10-18T13:19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entry could be associated with an explicit path over the above </w:t>
        </w:r>
      </w:ins>
    </w:p>
    <w:p w14:paraId="619CD953" w14:textId="179D815A" w:rsidR="00127A78" w:rsidRP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04"/>
        <w:rPr>
          <w:ins w:id="117" w:author="Aihua Guo" w:date="2021-10-18T13:19:00Z"/>
          <w:rFonts w:ascii="Courier New" w:eastAsia="Courier New" w:hAnsi="Courier New" w:cs="Courier New"/>
          <w:color w:val="000000"/>
          <w:sz w:val="21"/>
          <w:szCs w:val="21"/>
        </w:rPr>
        <w:pPrChange w:id="118" w:author="Aihua Guo" w:date="2021-10-18T13:23:00Z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</w:pPrChange>
      </w:pPr>
      <w:ins w:id="119" w:author="Aihua Guo" w:date="2021-10-18T13:19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network topology. </w:t>
        </w:r>
      </w:ins>
    </w:p>
    <w:p w14:paraId="2C44B93E" w14:textId="77777777" w:rsid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20" w:author="Aihua Guo" w:date="2021-10-18T13:23:00Z"/>
          <w:rFonts w:ascii="Courier New" w:eastAsia="Courier New" w:hAnsi="Courier New" w:cs="Courier New"/>
          <w:color w:val="000000"/>
          <w:sz w:val="21"/>
          <w:szCs w:val="21"/>
        </w:rPr>
      </w:pPr>
      <w:ins w:id="121" w:author="Aihua Guo" w:date="2021-10-18T13:19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- Service-level objectives (SLOs) associated with different objects, </w:t>
        </w:r>
      </w:ins>
    </w:p>
    <w:p w14:paraId="7922C5A5" w14:textId="46053B2F" w:rsid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04"/>
        <w:rPr>
          <w:ins w:id="122" w:author="Aihua Guo" w:date="2021-10-18T13:23:00Z"/>
          <w:rFonts w:ascii="Courier New" w:eastAsia="Courier New" w:hAnsi="Courier New" w:cs="Courier New"/>
          <w:color w:val="000000"/>
          <w:sz w:val="21"/>
          <w:szCs w:val="21"/>
        </w:rPr>
        <w:pPrChange w:id="123" w:author="Aihua Guo" w:date="2021-10-18T13:23:00Z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</w:pPrChange>
      </w:pPr>
      <w:ins w:id="124" w:author="Aihua Guo" w:date="2021-10-18T13:19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including the TNS, node, link, termination point, and explicit path, </w:t>
        </w:r>
      </w:ins>
    </w:p>
    <w:p w14:paraId="4C5A84D3" w14:textId="0C717F06" w:rsidR="00127A78" w:rsidRP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04"/>
        <w:rPr>
          <w:ins w:id="125" w:author="Aihua Guo" w:date="2021-10-18T13:18:00Z"/>
          <w:rFonts w:ascii="Courier New" w:eastAsia="Courier New" w:hAnsi="Courier New" w:cs="Courier New"/>
          <w:color w:val="000000"/>
          <w:sz w:val="21"/>
          <w:szCs w:val="21"/>
        </w:rPr>
        <w:pPrChange w:id="126" w:author="Aihua Guo" w:date="2021-10-18T13:23:00Z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</w:pPrChange>
      </w:pPr>
      <w:ins w:id="127" w:author="Aihua Guo" w:date="2021-10-18T13:19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within a TNS.</w:t>
        </w:r>
      </w:ins>
    </w:p>
    <w:p w14:paraId="47A677A8" w14:textId="77777777" w:rsidR="00127A78" w:rsidRP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28" w:author="Aihua Guo" w:date="2021-10-18T13:18:00Z"/>
          <w:rFonts w:ascii="Courier New" w:eastAsia="Courier New" w:hAnsi="Courier New" w:cs="Courier New"/>
          <w:color w:val="000000"/>
          <w:sz w:val="21"/>
          <w:szCs w:val="21"/>
        </w:rPr>
      </w:pPr>
    </w:p>
    <w:p w14:paraId="58493C2D" w14:textId="5746683F" w:rsidR="00127A78" w:rsidRP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29" w:author="Aihua Guo" w:date="2021-10-18T13:18:00Z"/>
          <w:rFonts w:ascii="Courier New" w:eastAsia="Courier New" w:hAnsi="Courier New" w:cs="Courier New"/>
          <w:color w:val="000000"/>
          <w:sz w:val="21"/>
          <w:szCs w:val="21"/>
        </w:rPr>
      </w:pPr>
      <w:ins w:id="130" w:author="Aihua Guo" w:date="2021-10-18T13:18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4.</w:t>
        </w:r>
      </w:ins>
      <w:ins w:id="131" w:author="Aihua Guo" w:date="2021-10-18T14:58:00Z">
        <w:r w:rsidR="00D56B04">
          <w:rPr>
            <w:rFonts w:ascii="Courier New" w:eastAsia="Courier New" w:hAnsi="Courier New" w:cs="Courier New"/>
            <w:color w:val="000000"/>
            <w:sz w:val="21"/>
            <w:szCs w:val="21"/>
          </w:rPr>
          <w:t>2</w:t>
        </w:r>
      </w:ins>
      <w:ins w:id="132" w:author="Aihua Guo" w:date="2021-10-18T13:18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.2.  </w:t>
        </w:r>
      </w:ins>
      <w:ins w:id="133" w:author="Aihua Guo" w:date="2021-10-18T13:24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NBI YANG Model Tree for Transport Network Slice</w:t>
        </w:r>
      </w:ins>
    </w:p>
    <w:p w14:paraId="0C966384" w14:textId="77777777" w:rsidR="00127A78" w:rsidRP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34" w:author="Aihua Guo" w:date="2021-10-18T13:18:00Z"/>
          <w:rFonts w:ascii="Courier New" w:eastAsia="Courier New" w:hAnsi="Courier New" w:cs="Courier New"/>
          <w:color w:val="000000"/>
          <w:sz w:val="21"/>
          <w:szCs w:val="21"/>
        </w:rPr>
      </w:pPr>
    </w:p>
    <w:p w14:paraId="1A4E1714" w14:textId="77777777" w:rsidR="00127A78" w:rsidRP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135" w:author="Aihua Guo" w:date="2021-10-18T13:24:00Z"/>
          <w:rFonts w:ascii="Courier New" w:eastAsia="Courier New" w:hAnsi="Courier New" w:cs="Courier New"/>
          <w:color w:val="000000"/>
          <w:sz w:val="21"/>
          <w:szCs w:val="21"/>
        </w:rPr>
        <w:pPrChange w:id="136" w:author="Aihua Guo" w:date="2021-10-18T13:25:00Z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</w:pPrChange>
      </w:pPr>
      <w:ins w:id="137" w:author="Aihua Guo" w:date="2021-10-18T13:24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module: 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ietf</w:t>
        </w:r>
        <w:proofErr w:type="spell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-transport-network-slice</w:t>
        </w:r>
      </w:ins>
    </w:p>
    <w:p w14:paraId="40D8214C" w14:textId="7CE1B06B" w:rsidR="00127A78" w:rsidRP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138" w:author="Aihua Guo" w:date="2021-10-18T13:24:00Z"/>
          <w:rFonts w:ascii="Courier New" w:eastAsia="Courier New" w:hAnsi="Courier New" w:cs="Courier New"/>
          <w:color w:val="000000"/>
          <w:sz w:val="21"/>
          <w:szCs w:val="21"/>
        </w:rPr>
        <w:pPrChange w:id="139" w:author="Aihua Guo" w:date="2021-10-18T13:25:00Z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</w:pPrChange>
      </w:pPr>
      <w:ins w:id="140" w:author="Aihua Guo" w:date="2021-10-18T13:24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+--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rw</w:t>
        </w:r>
        <w:proofErr w:type="spell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network-slices</w:t>
        </w:r>
      </w:ins>
    </w:p>
    <w:p w14:paraId="3E8241F1" w14:textId="7939F83F" w:rsidR="00127A78" w:rsidRP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141" w:author="Aihua Guo" w:date="2021-10-18T13:24:00Z"/>
          <w:rFonts w:ascii="Courier New" w:eastAsia="Courier New" w:hAnsi="Courier New" w:cs="Courier New"/>
          <w:color w:val="000000"/>
          <w:sz w:val="21"/>
          <w:szCs w:val="21"/>
        </w:rPr>
        <w:pPrChange w:id="142" w:author="Aihua Guo" w:date="2021-10-18T13:25:00Z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</w:pPrChange>
      </w:pPr>
      <w:ins w:id="143" w:author="Aihua Guo" w:date="2021-10-18T13:24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+--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rw</w:t>
        </w:r>
        <w:proofErr w:type="spell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network-slice* [ns-id]</w:t>
        </w:r>
      </w:ins>
    </w:p>
    <w:p w14:paraId="26289285" w14:textId="3FF580FF" w:rsidR="00127A78" w:rsidRP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144" w:author="Aihua Guo" w:date="2021-10-18T13:24:00Z"/>
          <w:rFonts w:ascii="Courier New" w:eastAsia="Courier New" w:hAnsi="Courier New" w:cs="Courier New"/>
          <w:color w:val="000000"/>
          <w:sz w:val="21"/>
          <w:szCs w:val="21"/>
        </w:rPr>
        <w:pPrChange w:id="145" w:author="Aihua Guo" w:date="2021-10-18T13:25:00Z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</w:pPrChange>
      </w:pPr>
      <w:ins w:id="146" w:author="Aihua Guo" w:date="2021-10-18T13:24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+--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rw</w:t>
        </w:r>
        <w:proofErr w:type="spell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ns-id                    string</w:t>
        </w:r>
      </w:ins>
    </w:p>
    <w:p w14:paraId="7D89B53B" w14:textId="48629712" w:rsidR="00127A78" w:rsidRP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147" w:author="Aihua Guo" w:date="2021-10-18T13:24:00Z"/>
          <w:rFonts w:ascii="Courier New" w:eastAsia="Courier New" w:hAnsi="Courier New" w:cs="Courier New"/>
          <w:color w:val="000000"/>
          <w:sz w:val="21"/>
          <w:szCs w:val="21"/>
        </w:rPr>
        <w:pPrChange w:id="148" w:author="Aihua Guo" w:date="2021-10-18T13:25:00Z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</w:pPrChange>
      </w:pPr>
      <w:ins w:id="149" w:author="Aihua Guo" w:date="2021-10-18T13:24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+--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rw</w:t>
        </w:r>
        <w:proofErr w:type="spell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ns-name</w:t>
        </w:r>
        <w:proofErr w:type="gram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?  </w:t>
        </w:r>
        <w:proofErr w:type="gram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  string</w:t>
        </w:r>
      </w:ins>
    </w:p>
    <w:p w14:paraId="26FA8C20" w14:textId="094A5E9D" w:rsidR="00127A78" w:rsidRP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150" w:author="Aihua Guo" w:date="2021-10-18T13:24:00Z"/>
          <w:rFonts w:ascii="Courier New" w:eastAsia="Courier New" w:hAnsi="Courier New" w:cs="Courier New"/>
          <w:color w:val="000000"/>
          <w:sz w:val="21"/>
          <w:szCs w:val="21"/>
        </w:rPr>
        <w:pPrChange w:id="151" w:author="Aihua Guo" w:date="2021-10-18T13:25:00Z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</w:pPrChange>
      </w:pPr>
      <w:ins w:id="152" w:author="Aihua Guo" w:date="2021-10-18T13:24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+--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rw</w:t>
        </w:r>
        <w:proofErr w:type="spell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ns-description</w:t>
        </w:r>
        <w:proofErr w:type="gram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?  </w:t>
        </w:r>
        <w:proofErr w:type="gram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string</w:t>
        </w:r>
      </w:ins>
    </w:p>
    <w:p w14:paraId="74DE6C7B" w14:textId="051C750C" w:rsidR="00127A78" w:rsidRP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153" w:author="Aihua Guo" w:date="2021-10-18T13:24:00Z"/>
          <w:rFonts w:ascii="Courier New" w:eastAsia="Courier New" w:hAnsi="Courier New" w:cs="Courier New"/>
          <w:color w:val="000000"/>
          <w:sz w:val="21"/>
          <w:szCs w:val="21"/>
        </w:rPr>
        <w:pPrChange w:id="154" w:author="Aihua Guo" w:date="2021-10-18T13:25:00Z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</w:pPrChange>
      </w:pPr>
      <w:ins w:id="155" w:author="Aihua Guo" w:date="2021-10-18T13:24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+--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rw</w:t>
        </w:r>
        <w:proofErr w:type="spell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customer-name*           string</w:t>
        </w:r>
      </w:ins>
    </w:p>
    <w:p w14:paraId="13F4A81E" w14:textId="2FC2EFD4" w:rsidR="00127A78" w:rsidRP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156" w:author="Aihua Guo" w:date="2021-10-18T13:24:00Z"/>
          <w:rFonts w:ascii="Courier New" w:eastAsia="Courier New" w:hAnsi="Courier New" w:cs="Courier New"/>
          <w:color w:val="000000"/>
          <w:sz w:val="21"/>
          <w:szCs w:val="21"/>
        </w:rPr>
        <w:pPrChange w:id="157" w:author="Aihua Guo" w:date="2021-10-18T13:25:00Z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</w:pPrChange>
      </w:pPr>
      <w:ins w:id="158" w:author="Aihua Guo" w:date="2021-10-18T13:24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+--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rw</w:t>
        </w:r>
        <w:proofErr w:type="spell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slo</w:t>
        </w:r>
        <w:proofErr w:type="spellEnd"/>
      </w:ins>
    </w:p>
    <w:p w14:paraId="2BE23D13" w14:textId="647760C5" w:rsidR="00127A78" w:rsidRP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159" w:author="Aihua Guo" w:date="2021-10-18T13:24:00Z"/>
          <w:rFonts w:ascii="Courier New" w:eastAsia="Courier New" w:hAnsi="Courier New" w:cs="Courier New"/>
          <w:color w:val="000000"/>
          <w:sz w:val="21"/>
          <w:szCs w:val="21"/>
        </w:rPr>
        <w:pPrChange w:id="160" w:author="Aihua Guo" w:date="2021-10-18T13:25:00Z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</w:pPrChange>
      </w:pPr>
      <w:proofErr w:type="gramStart"/>
      <w:ins w:id="161" w:author="Aihua Guo" w:date="2021-10-18T13:24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|  +</w:t>
        </w:r>
        <w:proofErr w:type="gram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--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rw</w:t>
        </w:r>
        <w:proofErr w:type="spell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optimization-criterion?   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identityref</w:t>
        </w:r>
        <w:proofErr w:type="spellEnd"/>
      </w:ins>
    </w:p>
    <w:p w14:paraId="214DC1E5" w14:textId="52C84DB7" w:rsidR="00127A78" w:rsidRP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162" w:author="Aihua Guo" w:date="2021-10-18T13:24:00Z"/>
          <w:rFonts w:ascii="Courier New" w:eastAsia="Courier New" w:hAnsi="Courier New" w:cs="Courier New"/>
          <w:color w:val="000000"/>
          <w:sz w:val="21"/>
          <w:szCs w:val="21"/>
        </w:rPr>
        <w:pPrChange w:id="163" w:author="Aihua Guo" w:date="2021-10-18T13:25:00Z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</w:pPrChange>
      </w:pPr>
      <w:proofErr w:type="gramStart"/>
      <w:ins w:id="164" w:author="Aihua Guo" w:date="2021-10-18T13:24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|  +</w:t>
        </w:r>
        <w:proofErr w:type="gram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--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rw</w:t>
        </w:r>
        <w:proofErr w:type="spell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delay-tolerance?          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boolean</w:t>
        </w:r>
        <w:proofErr w:type="spellEnd"/>
      </w:ins>
    </w:p>
    <w:p w14:paraId="3F142650" w14:textId="695A51C0" w:rsidR="00127A78" w:rsidRP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165" w:author="Aihua Guo" w:date="2021-10-18T13:24:00Z"/>
          <w:rFonts w:ascii="Courier New" w:eastAsia="Courier New" w:hAnsi="Courier New" w:cs="Courier New"/>
          <w:color w:val="000000"/>
          <w:sz w:val="21"/>
          <w:szCs w:val="21"/>
        </w:rPr>
        <w:pPrChange w:id="166" w:author="Aihua Guo" w:date="2021-10-18T13:25:00Z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</w:pPrChange>
      </w:pPr>
      <w:proofErr w:type="gramStart"/>
      <w:ins w:id="167" w:author="Aihua Guo" w:date="2021-10-18T13:24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|  +</w:t>
        </w:r>
        <w:proofErr w:type="gram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--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rw</w:t>
        </w:r>
        <w:proofErr w:type="spell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periodicity*              uint64</w:t>
        </w:r>
      </w:ins>
    </w:p>
    <w:p w14:paraId="030EA6C7" w14:textId="48FF1EA6" w:rsidR="00127A78" w:rsidRP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168" w:author="Aihua Guo" w:date="2021-10-18T13:24:00Z"/>
          <w:rFonts w:ascii="Courier New" w:eastAsia="Courier New" w:hAnsi="Courier New" w:cs="Courier New"/>
          <w:color w:val="000000"/>
          <w:sz w:val="21"/>
          <w:szCs w:val="21"/>
        </w:rPr>
        <w:pPrChange w:id="169" w:author="Aihua Guo" w:date="2021-10-18T13:25:00Z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</w:pPrChange>
      </w:pPr>
      <w:proofErr w:type="gramStart"/>
      <w:ins w:id="170" w:author="Aihua Guo" w:date="2021-10-18T13:24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|  +</w:t>
        </w:r>
        <w:proofErr w:type="gram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--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rw</w:t>
        </w:r>
        <w:proofErr w:type="spell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isolation-level?          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identityref</w:t>
        </w:r>
        <w:proofErr w:type="spellEnd"/>
      </w:ins>
    </w:p>
    <w:p w14:paraId="6420E05B" w14:textId="7E478F5B" w:rsidR="00127A78" w:rsidRP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171" w:author="Aihua Guo" w:date="2021-10-18T13:24:00Z"/>
          <w:rFonts w:ascii="Courier New" w:eastAsia="Courier New" w:hAnsi="Courier New" w:cs="Courier New"/>
          <w:color w:val="000000"/>
          <w:sz w:val="21"/>
          <w:szCs w:val="21"/>
        </w:rPr>
        <w:pPrChange w:id="172" w:author="Aihua Guo" w:date="2021-10-18T13:25:00Z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</w:pPrChange>
      </w:pPr>
      <w:ins w:id="173" w:author="Aihua Guo" w:date="2021-10-18T13:24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+--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rw</w:t>
        </w:r>
        <w:proofErr w:type="spell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endpoints</w:t>
        </w:r>
      </w:ins>
    </w:p>
    <w:p w14:paraId="5C4BE883" w14:textId="1A539A16" w:rsidR="00127A78" w:rsidRP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174" w:author="Aihua Guo" w:date="2021-10-18T13:24:00Z"/>
          <w:rFonts w:ascii="Courier New" w:eastAsia="Courier New" w:hAnsi="Courier New" w:cs="Courier New"/>
          <w:color w:val="000000"/>
          <w:sz w:val="21"/>
          <w:szCs w:val="21"/>
        </w:rPr>
        <w:pPrChange w:id="175" w:author="Aihua Guo" w:date="2021-10-18T13:25:00Z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</w:pPrChange>
      </w:pPr>
      <w:proofErr w:type="gramStart"/>
      <w:ins w:id="176" w:author="Aihua Guo" w:date="2021-10-18T13:24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|  +</w:t>
        </w:r>
        <w:proofErr w:type="gram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--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rw</w:t>
        </w:r>
        <w:proofErr w:type="spell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endpoint* [endpoint-id]</w:t>
        </w:r>
      </w:ins>
    </w:p>
    <w:p w14:paraId="6723D82F" w14:textId="144AF392" w:rsidR="00127A78" w:rsidRP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177" w:author="Aihua Guo" w:date="2021-10-18T13:24:00Z"/>
          <w:rFonts w:ascii="Courier New" w:eastAsia="Courier New" w:hAnsi="Courier New" w:cs="Courier New"/>
          <w:color w:val="000000"/>
          <w:sz w:val="21"/>
          <w:szCs w:val="21"/>
        </w:rPr>
        <w:pPrChange w:id="178" w:author="Aihua Guo" w:date="2021-10-18T13:25:00Z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</w:pPrChange>
      </w:pPr>
      <w:ins w:id="179" w:author="Aihua Guo" w:date="2021-10-18T13:24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|     +--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rw</w:t>
        </w:r>
        <w:proofErr w:type="spell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endpoint-id    string</w:t>
        </w:r>
      </w:ins>
    </w:p>
    <w:p w14:paraId="652960CF" w14:textId="1A6ED6A6" w:rsidR="00127A78" w:rsidRP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180" w:author="Aihua Guo" w:date="2021-10-18T13:24:00Z"/>
          <w:rFonts w:ascii="Courier New" w:eastAsia="Courier New" w:hAnsi="Courier New" w:cs="Courier New"/>
          <w:color w:val="000000"/>
          <w:sz w:val="21"/>
          <w:szCs w:val="21"/>
        </w:rPr>
        <w:pPrChange w:id="181" w:author="Aihua Guo" w:date="2021-10-18T13:25:00Z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</w:pPrChange>
      </w:pPr>
      <w:ins w:id="182" w:author="Aihua Guo" w:date="2021-10-18T13:24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+--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rw</w:t>
        </w:r>
        <w:proofErr w:type="spell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network-topologies</w:t>
        </w:r>
      </w:ins>
    </w:p>
    <w:p w14:paraId="7F73C7F3" w14:textId="292D5108" w:rsidR="00127A78" w:rsidRP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183" w:author="Aihua Guo" w:date="2021-10-18T13:24:00Z"/>
          <w:rFonts w:ascii="Courier New" w:eastAsia="Courier New" w:hAnsi="Courier New" w:cs="Courier New"/>
          <w:color w:val="000000"/>
          <w:sz w:val="21"/>
          <w:szCs w:val="21"/>
        </w:rPr>
        <w:pPrChange w:id="184" w:author="Aihua Guo" w:date="2021-10-18T13:25:00Z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</w:pPrChange>
      </w:pPr>
      <w:proofErr w:type="gramStart"/>
      <w:ins w:id="185" w:author="Aihua Guo" w:date="2021-10-18T13:24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|  +</w:t>
        </w:r>
        <w:proofErr w:type="gram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--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rw</w:t>
        </w:r>
        <w:proofErr w:type="spell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network-topology* [topology-id]</w:t>
        </w:r>
      </w:ins>
    </w:p>
    <w:p w14:paraId="17CAC4EB" w14:textId="4A8A789F" w:rsidR="00127A78" w:rsidRP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186" w:author="Aihua Guo" w:date="2021-10-18T13:24:00Z"/>
          <w:rFonts w:ascii="Courier New" w:eastAsia="Courier New" w:hAnsi="Courier New" w:cs="Courier New"/>
          <w:color w:val="000000"/>
          <w:sz w:val="21"/>
          <w:szCs w:val="21"/>
        </w:rPr>
        <w:pPrChange w:id="187" w:author="Aihua Guo" w:date="2021-10-18T13:25:00Z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</w:pPrChange>
      </w:pPr>
      <w:ins w:id="188" w:author="Aihua Guo" w:date="2021-10-18T13:24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|     +--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rw</w:t>
        </w:r>
        <w:proofErr w:type="spell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topology-id    string</w:t>
        </w:r>
      </w:ins>
    </w:p>
    <w:p w14:paraId="58F126CA" w14:textId="3D424800" w:rsidR="00127A78" w:rsidRP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189" w:author="Aihua Guo" w:date="2021-10-18T13:24:00Z"/>
          <w:rFonts w:ascii="Courier New" w:eastAsia="Courier New" w:hAnsi="Courier New" w:cs="Courier New"/>
          <w:color w:val="000000"/>
          <w:sz w:val="21"/>
          <w:szCs w:val="21"/>
        </w:rPr>
        <w:pPrChange w:id="190" w:author="Aihua Guo" w:date="2021-10-18T13:25:00Z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</w:pPrChange>
      </w:pPr>
      <w:ins w:id="191" w:author="Aihua Guo" w:date="2021-10-18T13:24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|     +--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rw</w:t>
        </w:r>
        <w:proofErr w:type="spell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node* [node-id]</w:t>
        </w:r>
      </w:ins>
    </w:p>
    <w:p w14:paraId="3669EECC" w14:textId="32D0F27B" w:rsidR="00127A78" w:rsidRP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192" w:author="Aihua Guo" w:date="2021-10-18T13:24:00Z"/>
          <w:rFonts w:ascii="Courier New" w:eastAsia="Courier New" w:hAnsi="Courier New" w:cs="Courier New"/>
          <w:color w:val="000000"/>
          <w:sz w:val="21"/>
          <w:szCs w:val="21"/>
        </w:rPr>
        <w:pPrChange w:id="193" w:author="Aihua Guo" w:date="2021-10-18T13:25:00Z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</w:pPrChange>
      </w:pPr>
      <w:ins w:id="194" w:author="Aihua Guo" w:date="2021-10-18T13:24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|     </w:t>
        </w:r>
        <w:proofErr w:type="gram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|  +</w:t>
        </w:r>
        <w:proofErr w:type="gram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--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rw</w:t>
        </w:r>
        <w:proofErr w:type="spell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node-id              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inet:uri</w:t>
        </w:r>
        <w:proofErr w:type="spellEnd"/>
      </w:ins>
    </w:p>
    <w:p w14:paraId="18FAD2AA" w14:textId="14F3214B" w:rsidR="00127A78" w:rsidRP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195" w:author="Aihua Guo" w:date="2021-10-18T13:24:00Z"/>
          <w:rFonts w:ascii="Courier New" w:eastAsia="Courier New" w:hAnsi="Courier New" w:cs="Courier New"/>
          <w:color w:val="000000"/>
          <w:sz w:val="21"/>
          <w:szCs w:val="21"/>
        </w:rPr>
        <w:pPrChange w:id="196" w:author="Aihua Guo" w:date="2021-10-18T13:25:00Z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</w:pPrChange>
      </w:pPr>
      <w:ins w:id="197" w:author="Aihua Guo" w:date="2021-10-18T13:24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|     </w:t>
        </w:r>
        <w:proofErr w:type="gram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|  +</w:t>
        </w:r>
        <w:proofErr w:type="gram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--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rw</w:t>
        </w:r>
        <w:proofErr w:type="spell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slo</w:t>
        </w:r>
        <w:proofErr w:type="spellEnd"/>
      </w:ins>
    </w:p>
    <w:p w14:paraId="69709354" w14:textId="4E50EE19" w:rsidR="00127A78" w:rsidRP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198" w:author="Aihua Guo" w:date="2021-10-18T13:24:00Z"/>
          <w:rFonts w:ascii="Courier New" w:eastAsia="Courier New" w:hAnsi="Courier New" w:cs="Courier New"/>
          <w:color w:val="000000"/>
          <w:sz w:val="21"/>
          <w:szCs w:val="21"/>
        </w:rPr>
        <w:pPrChange w:id="199" w:author="Aihua Guo" w:date="2021-10-18T13:25:00Z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</w:pPrChange>
      </w:pPr>
      <w:ins w:id="200" w:author="Aihua Guo" w:date="2021-10-18T13:24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|     </w:t>
        </w:r>
        <w:proofErr w:type="gram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|  |</w:t>
        </w:r>
        <w:proofErr w:type="gram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+--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rw</w:t>
        </w:r>
        <w:proofErr w:type="spell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isolation-level?   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identityref</w:t>
        </w:r>
        <w:proofErr w:type="spellEnd"/>
      </w:ins>
    </w:p>
    <w:p w14:paraId="1ED0F9F9" w14:textId="11CB033C" w:rsidR="00127A78" w:rsidRP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201" w:author="Aihua Guo" w:date="2021-10-18T13:24:00Z"/>
          <w:rFonts w:ascii="Courier New" w:eastAsia="Courier New" w:hAnsi="Courier New" w:cs="Courier New"/>
          <w:color w:val="000000"/>
          <w:sz w:val="21"/>
          <w:szCs w:val="21"/>
        </w:rPr>
        <w:pPrChange w:id="202" w:author="Aihua Guo" w:date="2021-10-18T13:25:00Z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</w:pPrChange>
      </w:pPr>
      <w:ins w:id="203" w:author="Aihua Guo" w:date="2021-10-18T13:24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|     </w:t>
        </w:r>
        <w:proofErr w:type="gram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|  +</w:t>
        </w:r>
        <w:proofErr w:type="gram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--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rw</w:t>
        </w:r>
        <w:proofErr w:type="spell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termination-point* [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tp</w:t>
        </w:r>
        <w:proofErr w:type="spell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-id]</w:t>
        </w:r>
      </w:ins>
    </w:p>
    <w:p w14:paraId="521293FB" w14:textId="3447D995" w:rsidR="00127A78" w:rsidRP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204" w:author="Aihua Guo" w:date="2021-10-18T13:24:00Z"/>
          <w:rFonts w:ascii="Courier New" w:eastAsia="Courier New" w:hAnsi="Courier New" w:cs="Courier New"/>
          <w:color w:val="000000"/>
          <w:sz w:val="21"/>
          <w:szCs w:val="21"/>
        </w:rPr>
        <w:pPrChange w:id="205" w:author="Aihua Guo" w:date="2021-10-18T13:25:00Z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</w:pPrChange>
      </w:pPr>
      <w:ins w:id="206" w:author="Aihua Guo" w:date="2021-10-18T13:24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|     |     +--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rw</w:t>
        </w:r>
        <w:proofErr w:type="spell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tp</w:t>
        </w:r>
        <w:proofErr w:type="spell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-id          </w:t>
        </w:r>
        <w:proofErr w:type="spellStart"/>
        <w:proofErr w:type="gram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inet:uri</w:t>
        </w:r>
        <w:proofErr w:type="spellEnd"/>
        <w:proofErr w:type="gramEnd"/>
      </w:ins>
    </w:p>
    <w:p w14:paraId="2DC3EBD0" w14:textId="4372F93A" w:rsidR="00127A78" w:rsidRP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207" w:author="Aihua Guo" w:date="2021-10-18T13:24:00Z"/>
          <w:rFonts w:ascii="Courier New" w:eastAsia="Courier New" w:hAnsi="Courier New" w:cs="Courier New"/>
          <w:color w:val="000000"/>
          <w:sz w:val="21"/>
          <w:szCs w:val="21"/>
        </w:rPr>
        <w:pPrChange w:id="208" w:author="Aihua Guo" w:date="2021-10-18T13:25:00Z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</w:pPrChange>
      </w:pPr>
      <w:ins w:id="209" w:author="Aihua Guo" w:date="2021-10-18T13:24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|     |     +--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rw</w:t>
        </w:r>
        <w:proofErr w:type="spell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endpoint-id</w:t>
        </w:r>
        <w:proofErr w:type="gram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?  </w:t>
        </w:r>
        <w:proofErr w:type="gram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-&gt; /network-slices/network-slice[ns-id=current</w:t>
        </w:r>
        <w:proofErr w:type="gram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()/..</w:t>
        </w:r>
        <w:proofErr w:type="gram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/../../../../ns-id]/endpoints/endpoint/endpoint-id</w:t>
        </w:r>
      </w:ins>
    </w:p>
    <w:p w14:paraId="503A460E" w14:textId="2CD00694" w:rsidR="00127A78" w:rsidRP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210" w:author="Aihua Guo" w:date="2021-10-18T13:24:00Z"/>
          <w:rFonts w:ascii="Courier New" w:eastAsia="Courier New" w:hAnsi="Courier New" w:cs="Courier New"/>
          <w:color w:val="000000"/>
          <w:sz w:val="21"/>
          <w:szCs w:val="21"/>
        </w:rPr>
        <w:pPrChange w:id="211" w:author="Aihua Guo" w:date="2021-10-18T13:25:00Z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</w:pPrChange>
      </w:pPr>
      <w:ins w:id="212" w:author="Aihua Guo" w:date="2021-10-18T13:24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|     +--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rw</w:t>
        </w:r>
        <w:proofErr w:type="spell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link* [link-id]</w:t>
        </w:r>
      </w:ins>
    </w:p>
    <w:p w14:paraId="669E6977" w14:textId="439933CE" w:rsidR="00127A78" w:rsidRP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213" w:author="Aihua Guo" w:date="2021-10-18T13:24:00Z"/>
          <w:rFonts w:ascii="Courier New" w:eastAsia="Courier New" w:hAnsi="Courier New" w:cs="Courier New"/>
          <w:color w:val="000000"/>
          <w:sz w:val="21"/>
          <w:szCs w:val="21"/>
        </w:rPr>
        <w:pPrChange w:id="214" w:author="Aihua Guo" w:date="2021-10-18T13:25:00Z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</w:pPrChange>
      </w:pPr>
      <w:ins w:id="215" w:author="Aihua Guo" w:date="2021-10-18T13:24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|        +--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rw</w:t>
        </w:r>
        <w:proofErr w:type="spell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link-id        </w:t>
        </w:r>
        <w:proofErr w:type="spellStart"/>
        <w:proofErr w:type="gram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inet:uri</w:t>
        </w:r>
        <w:proofErr w:type="spellEnd"/>
        <w:proofErr w:type="gramEnd"/>
      </w:ins>
    </w:p>
    <w:p w14:paraId="6640E706" w14:textId="67655015" w:rsidR="00127A78" w:rsidRP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216" w:author="Aihua Guo" w:date="2021-10-18T13:24:00Z"/>
          <w:rFonts w:ascii="Courier New" w:eastAsia="Courier New" w:hAnsi="Courier New" w:cs="Courier New"/>
          <w:color w:val="000000"/>
          <w:sz w:val="21"/>
          <w:szCs w:val="21"/>
        </w:rPr>
        <w:pPrChange w:id="217" w:author="Aihua Guo" w:date="2021-10-18T13:25:00Z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</w:pPrChange>
      </w:pPr>
      <w:ins w:id="218" w:author="Aihua Guo" w:date="2021-10-18T13:24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|        +--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rw</w:t>
        </w:r>
        <w:proofErr w:type="spell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slo</w:t>
        </w:r>
        <w:proofErr w:type="spellEnd"/>
      </w:ins>
    </w:p>
    <w:p w14:paraId="62EBC77D" w14:textId="34BE2533" w:rsidR="00127A78" w:rsidRP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219" w:author="Aihua Guo" w:date="2021-10-18T13:24:00Z"/>
          <w:rFonts w:ascii="Courier New" w:eastAsia="Courier New" w:hAnsi="Courier New" w:cs="Courier New"/>
          <w:color w:val="000000"/>
          <w:sz w:val="21"/>
          <w:szCs w:val="21"/>
        </w:rPr>
        <w:pPrChange w:id="220" w:author="Aihua Guo" w:date="2021-10-18T13:25:00Z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</w:pPrChange>
      </w:pPr>
      <w:ins w:id="221" w:author="Aihua Guo" w:date="2021-10-18T13:24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|        </w:t>
        </w:r>
        <w:proofErr w:type="gram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|  +</w:t>
        </w:r>
        <w:proofErr w:type="gram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--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rw</w:t>
        </w:r>
        <w:proofErr w:type="spell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delay-tolerance?   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boolean</w:t>
        </w:r>
        <w:proofErr w:type="spellEnd"/>
      </w:ins>
    </w:p>
    <w:p w14:paraId="0A50FF59" w14:textId="7DA5DAC2" w:rsidR="00127A78" w:rsidRP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222" w:author="Aihua Guo" w:date="2021-10-18T13:24:00Z"/>
          <w:rFonts w:ascii="Courier New" w:eastAsia="Courier New" w:hAnsi="Courier New" w:cs="Courier New"/>
          <w:color w:val="000000"/>
          <w:sz w:val="21"/>
          <w:szCs w:val="21"/>
        </w:rPr>
        <w:pPrChange w:id="223" w:author="Aihua Guo" w:date="2021-10-18T13:25:00Z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</w:pPrChange>
      </w:pPr>
      <w:ins w:id="224" w:author="Aihua Guo" w:date="2021-10-18T13:24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|        </w:t>
        </w:r>
        <w:proofErr w:type="gram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|  +</w:t>
        </w:r>
        <w:proofErr w:type="gram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--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rw</w:t>
        </w:r>
        <w:proofErr w:type="spell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periodicity*       uint64</w:t>
        </w:r>
      </w:ins>
    </w:p>
    <w:p w14:paraId="6060B340" w14:textId="5EC63E62" w:rsidR="00127A78" w:rsidRP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225" w:author="Aihua Guo" w:date="2021-10-18T13:24:00Z"/>
          <w:rFonts w:ascii="Courier New" w:eastAsia="Courier New" w:hAnsi="Courier New" w:cs="Courier New"/>
          <w:color w:val="000000"/>
          <w:sz w:val="21"/>
          <w:szCs w:val="21"/>
        </w:rPr>
        <w:pPrChange w:id="226" w:author="Aihua Guo" w:date="2021-10-18T13:25:00Z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</w:pPrChange>
      </w:pPr>
      <w:ins w:id="227" w:author="Aihua Guo" w:date="2021-10-18T13:24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|        </w:t>
        </w:r>
        <w:proofErr w:type="gram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|  +</w:t>
        </w:r>
        <w:proofErr w:type="gram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--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rw</w:t>
        </w:r>
        <w:proofErr w:type="spell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isolation-level?   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identityref</w:t>
        </w:r>
        <w:proofErr w:type="spellEnd"/>
      </w:ins>
    </w:p>
    <w:p w14:paraId="78C987BF" w14:textId="765423D1" w:rsidR="00127A78" w:rsidRP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228" w:author="Aihua Guo" w:date="2021-10-18T13:24:00Z"/>
          <w:rFonts w:ascii="Courier New" w:eastAsia="Courier New" w:hAnsi="Courier New" w:cs="Courier New"/>
          <w:color w:val="000000"/>
          <w:sz w:val="21"/>
          <w:szCs w:val="21"/>
        </w:rPr>
        <w:pPrChange w:id="229" w:author="Aihua Guo" w:date="2021-10-18T13:25:00Z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</w:pPrChange>
      </w:pPr>
      <w:ins w:id="230" w:author="Aihua Guo" w:date="2021-10-18T13:24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|        +--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rw</w:t>
        </w:r>
        <w:proofErr w:type="spell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source</w:t>
        </w:r>
      </w:ins>
    </w:p>
    <w:p w14:paraId="6669A0FF" w14:textId="14EF108D" w:rsidR="00127A78" w:rsidRP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231" w:author="Aihua Guo" w:date="2021-10-18T13:24:00Z"/>
          <w:rFonts w:ascii="Courier New" w:eastAsia="Courier New" w:hAnsi="Courier New" w:cs="Courier New"/>
          <w:color w:val="000000"/>
          <w:sz w:val="21"/>
          <w:szCs w:val="21"/>
        </w:rPr>
        <w:pPrChange w:id="232" w:author="Aihua Guo" w:date="2021-10-18T13:25:00Z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</w:pPrChange>
      </w:pPr>
      <w:ins w:id="233" w:author="Aihua Guo" w:date="2021-10-18T13:24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|        </w:t>
        </w:r>
        <w:proofErr w:type="gram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|  +</w:t>
        </w:r>
        <w:proofErr w:type="gram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--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rw</w:t>
        </w:r>
        <w:proofErr w:type="spell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source-node?   -&gt;</w:t>
        </w:r>
        <w:proofErr w:type="gram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..</w:t>
        </w:r>
        <w:proofErr w:type="gram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/../../node/node-id</w:t>
        </w:r>
      </w:ins>
    </w:p>
    <w:p w14:paraId="7D524527" w14:textId="325A9C02" w:rsidR="00127A78" w:rsidRP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234" w:author="Aihua Guo" w:date="2021-10-18T13:24:00Z"/>
          <w:rFonts w:ascii="Courier New" w:eastAsia="Courier New" w:hAnsi="Courier New" w:cs="Courier New"/>
          <w:color w:val="000000"/>
          <w:sz w:val="21"/>
          <w:szCs w:val="21"/>
        </w:rPr>
        <w:pPrChange w:id="235" w:author="Aihua Guo" w:date="2021-10-18T13:25:00Z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</w:pPrChange>
      </w:pPr>
      <w:ins w:id="236" w:author="Aihua Guo" w:date="2021-10-18T13:24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|        </w:t>
        </w:r>
        <w:proofErr w:type="gram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|  +</w:t>
        </w:r>
        <w:proofErr w:type="gram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--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rw</w:t>
        </w:r>
        <w:proofErr w:type="spell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source-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tp</w:t>
        </w:r>
        <w:proofErr w:type="spell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?     -&gt;</w:t>
        </w:r>
        <w:proofErr w:type="gram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..</w:t>
        </w:r>
        <w:proofErr w:type="gram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/../../node[node-id=current()/../source-node]/termination-point/tp-id</w:t>
        </w:r>
      </w:ins>
    </w:p>
    <w:p w14:paraId="5833E64C" w14:textId="591FC7B3" w:rsidR="00127A78" w:rsidRP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237" w:author="Aihua Guo" w:date="2021-10-18T13:24:00Z"/>
          <w:rFonts w:ascii="Courier New" w:eastAsia="Courier New" w:hAnsi="Courier New" w:cs="Courier New"/>
          <w:color w:val="000000"/>
          <w:sz w:val="21"/>
          <w:szCs w:val="21"/>
        </w:rPr>
        <w:pPrChange w:id="238" w:author="Aihua Guo" w:date="2021-10-18T13:25:00Z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</w:pPrChange>
      </w:pPr>
      <w:ins w:id="239" w:author="Aihua Guo" w:date="2021-10-18T13:24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|        +--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rw</w:t>
        </w:r>
        <w:proofErr w:type="spell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destination</w:t>
        </w:r>
      </w:ins>
    </w:p>
    <w:p w14:paraId="5A16D8A2" w14:textId="333D091A" w:rsidR="00127A78" w:rsidRP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240" w:author="Aihua Guo" w:date="2021-10-18T13:24:00Z"/>
          <w:rFonts w:ascii="Courier New" w:eastAsia="Courier New" w:hAnsi="Courier New" w:cs="Courier New"/>
          <w:color w:val="000000"/>
          <w:sz w:val="21"/>
          <w:szCs w:val="21"/>
        </w:rPr>
        <w:pPrChange w:id="241" w:author="Aihua Guo" w:date="2021-10-18T13:25:00Z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</w:pPrChange>
      </w:pPr>
      <w:ins w:id="242" w:author="Aihua Guo" w:date="2021-10-18T13:24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|           +--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rw</w:t>
        </w:r>
        <w:proofErr w:type="spell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dest</w:t>
        </w:r>
        <w:proofErr w:type="spell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-node</w:t>
        </w:r>
        <w:proofErr w:type="gram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?  </w:t>
        </w:r>
        <w:proofErr w:type="gram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-&gt;</w:t>
        </w:r>
        <w:proofErr w:type="gram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..</w:t>
        </w:r>
        <w:proofErr w:type="gram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/../../node/node-id</w:t>
        </w:r>
      </w:ins>
    </w:p>
    <w:p w14:paraId="3981B5B0" w14:textId="4792F393" w:rsidR="00127A78" w:rsidRP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243" w:author="Aihua Guo" w:date="2021-10-18T13:24:00Z"/>
          <w:rFonts w:ascii="Courier New" w:eastAsia="Courier New" w:hAnsi="Courier New" w:cs="Courier New"/>
          <w:color w:val="000000"/>
          <w:sz w:val="21"/>
          <w:szCs w:val="21"/>
        </w:rPr>
        <w:pPrChange w:id="244" w:author="Aihua Guo" w:date="2021-10-18T13:25:00Z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</w:pPrChange>
      </w:pPr>
      <w:ins w:id="245" w:author="Aihua Guo" w:date="2021-10-18T13:24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|           +--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rw</w:t>
        </w:r>
        <w:proofErr w:type="spell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dest-tp</w:t>
        </w:r>
        <w:proofErr w:type="spellEnd"/>
        <w:proofErr w:type="gram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?  </w:t>
        </w:r>
        <w:proofErr w:type="gram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-&gt;</w:t>
        </w:r>
        <w:proofErr w:type="gram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..</w:t>
        </w:r>
        <w:proofErr w:type="gram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/../../node[node-id=current()/../dest-node]/termination-point/tp-id</w:t>
        </w:r>
      </w:ins>
    </w:p>
    <w:p w14:paraId="4023FDEC" w14:textId="6B973307" w:rsidR="00127A78" w:rsidRP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246" w:author="Aihua Guo" w:date="2021-10-18T13:24:00Z"/>
          <w:rFonts w:ascii="Courier New" w:eastAsia="Courier New" w:hAnsi="Courier New" w:cs="Courier New"/>
          <w:color w:val="000000"/>
          <w:sz w:val="21"/>
          <w:szCs w:val="21"/>
        </w:rPr>
        <w:pPrChange w:id="247" w:author="Aihua Guo" w:date="2021-10-18T13:25:00Z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</w:pPrChange>
      </w:pPr>
      <w:ins w:id="248" w:author="Aihua Guo" w:date="2021-10-18T13:24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+--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rw</w:t>
        </w:r>
        <w:proofErr w:type="spell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connectivity-matrices</w:t>
        </w:r>
      </w:ins>
    </w:p>
    <w:p w14:paraId="3FD13089" w14:textId="228D9193" w:rsidR="00127A78" w:rsidRP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249" w:author="Aihua Guo" w:date="2021-10-18T13:24:00Z"/>
          <w:rFonts w:ascii="Courier New" w:eastAsia="Courier New" w:hAnsi="Courier New" w:cs="Courier New"/>
          <w:color w:val="000000"/>
          <w:sz w:val="21"/>
          <w:szCs w:val="21"/>
        </w:rPr>
        <w:pPrChange w:id="250" w:author="Aihua Guo" w:date="2021-10-18T13:25:00Z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</w:pPrChange>
      </w:pPr>
      <w:ins w:id="251" w:author="Aihua Guo" w:date="2021-10-18T13:24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+--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rw</w:t>
        </w:r>
        <w:proofErr w:type="spell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connectivity-matrix* [connectivity-matrix-id]</w:t>
        </w:r>
      </w:ins>
    </w:p>
    <w:p w14:paraId="573FBD87" w14:textId="2C167BF6" w:rsidR="00127A78" w:rsidRP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252" w:author="Aihua Guo" w:date="2021-10-18T13:24:00Z"/>
          <w:rFonts w:ascii="Courier New" w:eastAsia="Courier New" w:hAnsi="Courier New" w:cs="Courier New"/>
          <w:color w:val="000000"/>
          <w:sz w:val="21"/>
          <w:szCs w:val="21"/>
        </w:rPr>
        <w:pPrChange w:id="253" w:author="Aihua Guo" w:date="2021-10-18T13:25:00Z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</w:pPrChange>
      </w:pPr>
      <w:ins w:id="254" w:author="Aihua Guo" w:date="2021-10-18T13:24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+--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rw</w:t>
        </w:r>
        <w:proofErr w:type="spell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connectivity-matrix-id    uint32</w:t>
        </w:r>
      </w:ins>
    </w:p>
    <w:p w14:paraId="4356C201" w14:textId="759E51BF" w:rsidR="00127A78" w:rsidRP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255" w:author="Aihua Guo" w:date="2021-10-18T13:24:00Z"/>
          <w:rFonts w:ascii="Courier New" w:eastAsia="Courier New" w:hAnsi="Courier New" w:cs="Courier New"/>
          <w:color w:val="000000"/>
          <w:sz w:val="21"/>
          <w:szCs w:val="21"/>
        </w:rPr>
        <w:pPrChange w:id="256" w:author="Aihua Guo" w:date="2021-10-18T13:25:00Z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</w:pPrChange>
      </w:pPr>
      <w:ins w:id="257" w:author="Aihua Guo" w:date="2021-10-18T13:24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+--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rw</w:t>
        </w:r>
        <w:proofErr w:type="spell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topology-id</w:t>
        </w:r>
        <w:proofErr w:type="gram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?  </w:t>
        </w:r>
        <w:proofErr w:type="gram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-&gt;</w:t>
        </w:r>
        <w:proofErr w:type="gram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..</w:t>
        </w:r>
        <w:proofErr w:type="gram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/../../network-topologies/network-topology/topology-id</w:t>
        </w:r>
      </w:ins>
    </w:p>
    <w:p w14:paraId="725D71A8" w14:textId="55B3143B" w:rsidR="00127A78" w:rsidRP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258" w:author="Aihua Guo" w:date="2021-10-18T13:24:00Z"/>
          <w:rFonts w:ascii="Courier New" w:eastAsia="Courier New" w:hAnsi="Courier New" w:cs="Courier New"/>
          <w:color w:val="000000"/>
          <w:sz w:val="21"/>
          <w:szCs w:val="21"/>
        </w:rPr>
        <w:pPrChange w:id="259" w:author="Aihua Guo" w:date="2021-10-18T13:25:00Z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</w:pPrChange>
      </w:pPr>
      <w:ins w:id="260" w:author="Aihua Guo" w:date="2021-10-18T13:24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+--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rw</w:t>
        </w:r>
        <w:proofErr w:type="spell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src</w:t>
        </w:r>
        <w:proofErr w:type="spell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-endpoint</w:t>
        </w:r>
        <w:proofErr w:type="gram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?  </w:t>
        </w:r>
        <w:proofErr w:type="gram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-&gt;</w:t>
        </w:r>
        <w:proofErr w:type="gram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..</w:t>
        </w:r>
        <w:proofErr w:type="gram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/../../endpoints/endpoint/endpoint-id</w:t>
        </w:r>
      </w:ins>
    </w:p>
    <w:p w14:paraId="05DE3D4F" w14:textId="521C0169" w:rsidR="00127A78" w:rsidRP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261" w:author="Aihua Guo" w:date="2021-10-18T13:24:00Z"/>
          <w:rFonts w:ascii="Courier New" w:eastAsia="Courier New" w:hAnsi="Courier New" w:cs="Courier New"/>
          <w:color w:val="000000"/>
          <w:sz w:val="21"/>
          <w:szCs w:val="21"/>
        </w:rPr>
        <w:pPrChange w:id="262" w:author="Aihua Guo" w:date="2021-10-18T13:25:00Z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</w:pPrChange>
      </w:pPr>
      <w:ins w:id="263" w:author="Aihua Guo" w:date="2021-10-18T13:24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+--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rw</w:t>
        </w:r>
        <w:proofErr w:type="spell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dst</w:t>
        </w:r>
        <w:proofErr w:type="spell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-endpoint</w:t>
        </w:r>
        <w:proofErr w:type="gram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?  </w:t>
        </w:r>
        <w:proofErr w:type="gram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-&gt;</w:t>
        </w:r>
        <w:proofErr w:type="gram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..</w:t>
        </w:r>
        <w:proofErr w:type="gram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/../../endpoints/endpoint/endpoint-id</w:t>
        </w:r>
      </w:ins>
    </w:p>
    <w:p w14:paraId="39E2BC2B" w14:textId="176EFB27" w:rsidR="00127A78" w:rsidRP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264" w:author="Aihua Guo" w:date="2021-10-18T13:24:00Z"/>
          <w:rFonts w:ascii="Courier New" w:eastAsia="Courier New" w:hAnsi="Courier New" w:cs="Courier New"/>
          <w:color w:val="000000"/>
          <w:sz w:val="21"/>
          <w:szCs w:val="21"/>
        </w:rPr>
        <w:pPrChange w:id="265" w:author="Aihua Guo" w:date="2021-10-18T13:25:00Z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</w:pPrChange>
      </w:pPr>
      <w:ins w:id="266" w:author="Aihua Guo" w:date="2021-10-18T13:24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lastRenderedPageBreak/>
          <w:t>+--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rw</w:t>
        </w:r>
        <w:proofErr w:type="spell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slo</w:t>
        </w:r>
        <w:proofErr w:type="spellEnd"/>
      </w:ins>
    </w:p>
    <w:p w14:paraId="4A598780" w14:textId="17A5D120" w:rsidR="00127A78" w:rsidRP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267" w:author="Aihua Guo" w:date="2021-10-18T13:24:00Z"/>
          <w:rFonts w:ascii="Courier New" w:eastAsia="Courier New" w:hAnsi="Courier New" w:cs="Courier New"/>
          <w:color w:val="000000"/>
          <w:sz w:val="21"/>
          <w:szCs w:val="21"/>
        </w:rPr>
        <w:pPrChange w:id="268" w:author="Aihua Guo" w:date="2021-10-18T13:25:00Z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</w:pPrChange>
      </w:pPr>
      <w:ins w:id="269" w:author="Aihua Guo" w:date="2021-10-18T13:24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+--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rw</w:t>
        </w:r>
        <w:proofErr w:type="spell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explicit-path* [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tp</w:t>
        </w:r>
        <w:proofErr w:type="spell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-id]</w:t>
        </w:r>
      </w:ins>
    </w:p>
    <w:p w14:paraId="162C6A2D" w14:textId="35A7C5A7" w:rsid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270" w:author="Aihua Guo" w:date="2021-10-18T13:25:00Z"/>
          <w:rFonts w:ascii="Courier New" w:eastAsia="Courier New" w:hAnsi="Courier New" w:cs="Courier New"/>
          <w:color w:val="000000"/>
          <w:sz w:val="21"/>
          <w:szCs w:val="21"/>
        </w:rPr>
      </w:pPr>
      <w:ins w:id="271" w:author="Aihua Guo" w:date="2021-10-18T13:24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+--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rw</w:t>
        </w:r>
        <w:proofErr w:type="spell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</w:t>
        </w:r>
        <w:proofErr w:type="spell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tp</w:t>
        </w:r>
        <w:proofErr w:type="spell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-id    -&gt; /network-slices/network-slice[ns-id=current</w:t>
        </w:r>
        <w:proofErr w:type="gramStart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()/..</w:t>
        </w:r>
        <w:proofErr w:type="gramEnd"/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/../../../ns-id]/network-topologies/network-topology[topology-id=current()/../../topology-id]/node/termination-point/tp-id</w:t>
        </w:r>
      </w:ins>
    </w:p>
    <w:p w14:paraId="0056751C" w14:textId="77777777" w:rsidR="00127A78" w:rsidRP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272" w:author="Aihua Guo" w:date="2021-10-18T13:18:00Z"/>
          <w:rFonts w:ascii="Courier New" w:eastAsia="Courier New" w:hAnsi="Courier New" w:cs="Courier New"/>
          <w:color w:val="000000"/>
          <w:sz w:val="21"/>
          <w:szCs w:val="21"/>
        </w:rPr>
        <w:pPrChange w:id="273" w:author="Aihua Guo" w:date="2021-10-18T13:25:00Z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</w:pPrChange>
      </w:pPr>
    </w:p>
    <w:p w14:paraId="40F1EB0F" w14:textId="765F009F" w:rsidR="00127A78" w:rsidRP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ins w:id="274" w:author="Aihua Guo" w:date="2021-10-18T13:18:00Z"/>
          <w:rFonts w:ascii="Courier New" w:eastAsia="Courier New" w:hAnsi="Courier New" w:cs="Courier New"/>
          <w:color w:val="000000"/>
          <w:sz w:val="21"/>
          <w:szCs w:val="21"/>
        </w:rPr>
        <w:pPrChange w:id="275" w:author="Aihua Guo" w:date="2021-10-18T13:25:00Z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</w:pPr>
        </w:pPrChange>
      </w:pPr>
      <w:ins w:id="276" w:author="Aihua Guo" w:date="2021-10-18T13:18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Figure </w:t>
        </w:r>
      </w:ins>
      <w:ins w:id="277" w:author="Aihua Guo" w:date="2021-10-18T13:24:00Z">
        <w:r>
          <w:rPr>
            <w:rFonts w:ascii="Courier New" w:eastAsia="Courier New" w:hAnsi="Courier New" w:cs="Courier New"/>
            <w:color w:val="000000"/>
            <w:sz w:val="21"/>
            <w:szCs w:val="21"/>
          </w:rPr>
          <w:t>5</w:t>
        </w:r>
      </w:ins>
      <w:ins w:id="278" w:author="Aihua Guo" w:date="2021-10-18T13:18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: OTN network slicing tree diagram</w:t>
        </w:r>
      </w:ins>
    </w:p>
    <w:p w14:paraId="1BD36675" w14:textId="77777777" w:rsidR="00127A78" w:rsidRP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279" w:author="Aihua Guo" w:date="2021-10-18T13:18:00Z"/>
          <w:rFonts w:ascii="Courier New" w:eastAsia="Courier New" w:hAnsi="Courier New" w:cs="Courier New"/>
          <w:color w:val="000000"/>
          <w:sz w:val="21"/>
          <w:szCs w:val="21"/>
        </w:rPr>
      </w:pPr>
    </w:p>
    <w:p w14:paraId="70A11C75" w14:textId="5BD149C8" w:rsid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280" w:author="Aihua Guo" w:date="2021-10-18T13:25:00Z"/>
          <w:rFonts w:ascii="Courier New" w:eastAsia="Courier New" w:hAnsi="Courier New" w:cs="Courier New"/>
          <w:color w:val="000000"/>
          <w:sz w:val="21"/>
          <w:szCs w:val="21"/>
        </w:rPr>
      </w:pPr>
      <w:ins w:id="281" w:author="Aihua Guo" w:date="2021-10-18T13:18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4.</w:t>
        </w:r>
      </w:ins>
      <w:ins w:id="282" w:author="Aihua Guo" w:date="2021-10-18T14:58:00Z">
        <w:r w:rsidR="00D56B04">
          <w:rPr>
            <w:rFonts w:ascii="Courier New" w:eastAsia="Courier New" w:hAnsi="Courier New" w:cs="Courier New"/>
            <w:color w:val="000000"/>
            <w:sz w:val="21"/>
            <w:szCs w:val="21"/>
          </w:rPr>
          <w:t>2</w:t>
        </w:r>
      </w:ins>
      <w:ins w:id="283" w:author="Aihua Guo" w:date="2021-10-18T13:18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.3.  </w:t>
        </w:r>
      </w:ins>
      <w:ins w:id="284" w:author="Aihua Guo" w:date="2021-10-18T13:24:00Z">
        <w:r w:rsidRP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NBI YANG Code for Transport Network Slice</w:t>
        </w:r>
      </w:ins>
    </w:p>
    <w:p w14:paraId="52B280B2" w14:textId="38769A19" w:rsidR="00127A78" w:rsidRDefault="00127A78" w:rsidP="00127A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285" w:author="Aihua Guo" w:date="2021-10-18T13:25:00Z"/>
          <w:rFonts w:ascii="Courier New" w:eastAsia="Courier New" w:hAnsi="Courier New" w:cs="Courier New"/>
          <w:color w:val="000000"/>
          <w:sz w:val="21"/>
          <w:szCs w:val="21"/>
        </w:rPr>
      </w:pPr>
    </w:p>
    <w:p w14:paraId="4246CDBE" w14:textId="5DAA460F" w:rsidR="00127A78" w:rsidRDefault="00CB1611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286" w:author="Aihua Guo" w:date="2021-10-18T13:26:00Z"/>
          <w:rFonts w:ascii="Courier New" w:eastAsia="Courier New" w:hAnsi="Courier New" w:cs="Courier New"/>
          <w:color w:val="000000"/>
          <w:sz w:val="21"/>
          <w:szCs w:val="21"/>
        </w:rPr>
      </w:pPr>
      <w:ins w:id="287" w:author="Aihua Guo" w:date="2021-10-18T13:26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&lt;CODE BEGINS&gt;file </w:t>
        </w:r>
      </w:ins>
      <w:ins w:id="288" w:author="Aihua Guo" w:date="2021-10-18T13:27:00Z">
        <w:r>
          <w:rPr>
            <w:rFonts w:ascii="Courier New" w:eastAsia="Courier New" w:hAnsi="Courier New" w:cs="Courier New"/>
            <w:color w:val="000000"/>
            <w:sz w:val="21"/>
            <w:szCs w:val="21"/>
          </w:rPr>
          <w:fldChar w:fldCharType="begin"/>
        </w:r>
        <w:r>
          <w:rPr>
            <w:rFonts w:ascii="Courier New" w:eastAsia="Courier New" w:hAnsi="Courier New" w:cs="Courier New"/>
            <w:color w:val="000000"/>
            <w:sz w:val="21"/>
            <w:szCs w:val="21"/>
          </w:rPr>
          <w:instrText xml:space="preserve"> HYPERLINK "mailto:</w:instrText>
        </w:r>
      </w:ins>
      <w:ins w:id="289" w:author="Aihua Guo" w:date="2021-10-18T13:26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  <w:rPrChange w:id="290" w:author="Aihua Guo" w:date="2021-10-18T13:27:00Z">
              <w:rPr>
                <w:rStyle w:val="Hyperlink"/>
                <w:rFonts w:ascii="Courier New" w:eastAsia="Courier New" w:hAnsi="Courier New" w:cs="Courier New"/>
                <w:sz w:val="21"/>
                <w:szCs w:val="21"/>
              </w:rPr>
            </w:rPrChange>
          </w:rPr>
          <w:instrText>ietf-transport-network-slice@2021-10-18.yang</w:instrText>
        </w:r>
      </w:ins>
      <w:ins w:id="291" w:author="Aihua Guo" w:date="2021-10-18T13:27:00Z">
        <w:r>
          <w:rPr>
            <w:rFonts w:ascii="Courier New" w:eastAsia="Courier New" w:hAnsi="Courier New" w:cs="Courier New"/>
            <w:color w:val="000000"/>
            <w:sz w:val="21"/>
            <w:szCs w:val="21"/>
          </w:rPr>
          <w:instrText xml:space="preserve">" </w:instrText>
        </w:r>
        <w:r>
          <w:rPr>
            <w:rFonts w:ascii="Courier New" w:eastAsia="Courier New" w:hAnsi="Courier New" w:cs="Courier New"/>
            <w:color w:val="000000"/>
            <w:sz w:val="21"/>
            <w:szCs w:val="21"/>
          </w:rPr>
          <w:fldChar w:fldCharType="separate"/>
        </w:r>
      </w:ins>
      <w:ins w:id="292" w:author="Aihua Guo" w:date="2021-10-18T13:26:00Z">
        <w:r w:rsidRPr="00CB1611">
          <w:rPr>
            <w:rStyle w:val="Hyperlink"/>
            <w:rFonts w:ascii="Courier New" w:eastAsia="Courier New" w:hAnsi="Courier New" w:cs="Courier New"/>
            <w:sz w:val="21"/>
            <w:szCs w:val="21"/>
          </w:rPr>
          <w:t>ietf-transport-network-slice@2021-10-18.yang</w:t>
        </w:r>
      </w:ins>
      <w:ins w:id="293" w:author="Aihua Guo" w:date="2021-10-18T13:27:00Z">
        <w:r>
          <w:rPr>
            <w:rFonts w:ascii="Courier New" w:eastAsia="Courier New" w:hAnsi="Courier New" w:cs="Courier New"/>
            <w:color w:val="000000"/>
            <w:sz w:val="21"/>
            <w:szCs w:val="21"/>
          </w:rPr>
          <w:fldChar w:fldCharType="end"/>
        </w:r>
      </w:ins>
    </w:p>
    <w:p w14:paraId="5EA8208D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294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295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module </w:t>
        </w:r>
        <w:proofErr w:type="spell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ietf</w:t>
        </w:r>
        <w:proofErr w:type="spell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-transport-network-slice {</w:t>
        </w:r>
      </w:ins>
    </w:p>
    <w:p w14:paraId="72F59A29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296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297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yang-version 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1.1;</w:t>
        </w:r>
        <w:proofErr w:type="gramEnd"/>
      </w:ins>
    </w:p>
    <w:p w14:paraId="53280809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298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299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namespace "</w:t>
        </w:r>
        <w:proofErr w:type="spellStart"/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urn:ietf</w:t>
        </w:r>
        <w:proofErr w:type="gram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:params:xml:ns:yang:ietf-otn-slice-nbi</w:t>
        </w:r>
        <w:proofErr w:type="spell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</w:ins>
    </w:p>
    <w:p w14:paraId="41C925E6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300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301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prefix "</w:t>
        </w:r>
        <w:proofErr w:type="spell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otns-nbi</w:t>
        </w:r>
        <w:proofErr w:type="spellEnd"/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5CBFC038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302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</w:p>
    <w:p w14:paraId="433E121D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303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304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import </w:t>
        </w:r>
        <w:proofErr w:type="spell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ietf</w:t>
        </w:r>
        <w:proofErr w:type="spell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-network {</w:t>
        </w:r>
      </w:ins>
    </w:p>
    <w:p w14:paraId="3F49C059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305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306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prefix "</w:t>
        </w:r>
        <w:proofErr w:type="spell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nw</w:t>
        </w:r>
        <w:proofErr w:type="spellEnd"/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0B64D9B2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307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308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reference "RFC 8345: A YANG Data Model for Network Topologies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37004074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309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310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}</w:t>
        </w:r>
      </w:ins>
    </w:p>
    <w:p w14:paraId="1FB58439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311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</w:p>
    <w:p w14:paraId="119E4FA2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312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313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import </w:t>
        </w:r>
        <w:proofErr w:type="spell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ietf</w:t>
        </w:r>
        <w:proofErr w:type="spell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-network-topology {</w:t>
        </w:r>
      </w:ins>
    </w:p>
    <w:p w14:paraId="0161B3ED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314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315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prefix "</w:t>
        </w:r>
        <w:proofErr w:type="spell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nt</w:t>
        </w:r>
        <w:proofErr w:type="spellEnd"/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1C4035CF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316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317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reference "RFC 8345: A YANG Data Model for Network Topologies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665D0E34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318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319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}</w:t>
        </w:r>
      </w:ins>
    </w:p>
    <w:p w14:paraId="1AF6DB97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320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</w:p>
    <w:p w14:paraId="0B52E0DD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321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322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import </w:t>
        </w:r>
        <w:proofErr w:type="spell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ietf</w:t>
        </w:r>
        <w:proofErr w:type="spell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-</w:t>
        </w:r>
        <w:proofErr w:type="spell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te</w:t>
        </w:r>
        <w:proofErr w:type="spell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-topology {</w:t>
        </w:r>
      </w:ins>
    </w:p>
    <w:p w14:paraId="058929D3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323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324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prefix "</w:t>
        </w:r>
        <w:proofErr w:type="spell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tet</w:t>
        </w:r>
        <w:proofErr w:type="spellEnd"/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7A162538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325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326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reference</w:t>
        </w:r>
      </w:ins>
    </w:p>
    <w:p w14:paraId="3E9EBD92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327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328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"RFC8795: YANG Data Model for Traffic Engineering</w:t>
        </w:r>
      </w:ins>
    </w:p>
    <w:p w14:paraId="6ADB56FD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329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330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(TE) Topologies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7BA516A7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331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332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}</w:t>
        </w:r>
      </w:ins>
    </w:p>
    <w:p w14:paraId="0762F07E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333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</w:p>
    <w:p w14:paraId="79B0D3EF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334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335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import </w:t>
        </w:r>
        <w:proofErr w:type="spell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ietf</w:t>
        </w:r>
        <w:proofErr w:type="spell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-</w:t>
        </w:r>
        <w:proofErr w:type="spell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otn</w:t>
        </w:r>
        <w:proofErr w:type="spell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-topology {</w:t>
        </w:r>
      </w:ins>
    </w:p>
    <w:p w14:paraId="0FBF6094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336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337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prefix "</w:t>
        </w:r>
        <w:proofErr w:type="spell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otntopo</w:t>
        </w:r>
        <w:proofErr w:type="spellEnd"/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3BE8BED8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338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339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reference</w:t>
        </w:r>
      </w:ins>
    </w:p>
    <w:p w14:paraId="6AEE3D55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340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341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"I-</w:t>
        </w:r>
        <w:proofErr w:type="spellStart"/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D.ietf</w:t>
        </w:r>
        <w:proofErr w:type="spellEnd"/>
        <w:proofErr w:type="gram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-</w:t>
        </w:r>
        <w:proofErr w:type="spell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ccamp</w:t>
        </w:r>
        <w:proofErr w:type="spell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-</w:t>
        </w:r>
        <w:proofErr w:type="spell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otn</w:t>
        </w:r>
        <w:proofErr w:type="spell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-topo-yang: A YANG Data Model</w:t>
        </w:r>
      </w:ins>
    </w:p>
    <w:p w14:paraId="50B3D00D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342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343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for Optical Transport Network Topology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1D416B66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344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345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}</w:t>
        </w:r>
      </w:ins>
    </w:p>
    <w:p w14:paraId="71C1F860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346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</w:p>
    <w:p w14:paraId="3962704A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347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348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import </w:t>
        </w:r>
        <w:proofErr w:type="spell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ietf</w:t>
        </w:r>
        <w:proofErr w:type="spell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-network-slice {</w:t>
        </w:r>
      </w:ins>
    </w:p>
    <w:p w14:paraId="107A92A3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349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350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prefix "</w:t>
        </w:r>
        <w:proofErr w:type="spell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liu</w:t>
        </w:r>
        <w:proofErr w:type="spell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-ns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49584331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351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352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reference</w:t>
        </w:r>
      </w:ins>
    </w:p>
    <w:p w14:paraId="5A168FAF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353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354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"I-</w:t>
        </w:r>
        <w:proofErr w:type="spellStart"/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D.draft</w:t>
        </w:r>
        <w:proofErr w:type="spellEnd"/>
        <w:proofErr w:type="gram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-</w:t>
        </w:r>
        <w:proofErr w:type="spell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liu</w:t>
        </w:r>
        <w:proofErr w:type="spell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-teas-transport-network-slice-yang: IETF</w:t>
        </w:r>
      </w:ins>
    </w:p>
    <w:p w14:paraId="2E930118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355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356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 Network Slice YANG Data Model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589DCB5C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357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358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}</w:t>
        </w:r>
      </w:ins>
    </w:p>
    <w:p w14:paraId="388F79DD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359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</w:p>
    <w:p w14:paraId="7342ED45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360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361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import </w:t>
        </w:r>
        <w:proofErr w:type="spell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ietf</w:t>
        </w:r>
        <w:proofErr w:type="spell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-</w:t>
        </w:r>
        <w:proofErr w:type="spell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inet</w:t>
        </w:r>
        <w:proofErr w:type="spell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-types {</w:t>
        </w:r>
      </w:ins>
    </w:p>
    <w:p w14:paraId="69957609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362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363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prefix </w:t>
        </w:r>
        <w:proofErr w:type="spellStart"/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inet</w:t>
        </w:r>
        <w:proofErr w:type="spell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;</w:t>
        </w:r>
        <w:proofErr w:type="gramEnd"/>
      </w:ins>
    </w:p>
    <w:p w14:paraId="25DE2EC8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364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365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reference "RFC 6991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57B57DA1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366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367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}</w:t>
        </w:r>
      </w:ins>
    </w:p>
    <w:p w14:paraId="68A1748F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368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</w:p>
    <w:p w14:paraId="15018172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369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370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import </w:t>
        </w:r>
        <w:proofErr w:type="spell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ietf</w:t>
        </w:r>
        <w:proofErr w:type="spell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-</w:t>
        </w:r>
        <w:proofErr w:type="spell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te</w:t>
        </w:r>
        <w:proofErr w:type="spell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-types {</w:t>
        </w:r>
      </w:ins>
    </w:p>
    <w:p w14:paraId="75CFB0AD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371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372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prefix "</w:t>
        </w:r>
        <w:proofErr w:type="spell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te</w:t>
        </w:r>
        <w:proofErr w:type="spell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-types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3BB9DAE1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373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374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reference</w:t>
        </w:r>
      </w:ins>
    </w:p>
    <w:p w14:paraId="640EB14B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375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376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"RFC 8776: Traffic Engineering Common YANG Types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22B475FF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377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378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}</w:t>
        </w:r>
      </w:ins>
    </w:p>
    <w:p w14:paraId="001F72C2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379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</w:p>
    <w:p w14:paraId="51823C04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380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381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organization</w:t>
        </w:r>
      </w:ins>
    </w:p>
    <w:p w14:paraId="0C45407F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382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383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lastRenderedPageBreak/>
          <w:t xml:space="preserve">       "IETF CCAMP Working Group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57C7FE3C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384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385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contact</w:t>
        </w:r>
      </w:ins>
    </w:p>
    <w:p w14:paraId="2E71232F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386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387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"WG Web: &lt;http://tools.ietf.org/wg/ccamp/&gt;</w:t>
        </w:r>
      </w:ins>
    </w:p>
    <w:p w14:paraId="455F7E51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388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389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WG List: &lt;mailto:ccamp@ietf.org&gt;</w:t>
        </w:r>
      </w:ins>
    </w:p>
    <w:p w14:paraId="7B7DC4C3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390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</w:p>
    <w:p w14:paraId="22F256CA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391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392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Editor: </w:t>
        </w:r>
        <w:proofErr w:type="spell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Haomian</w:t>
        </w:r>
        <w:proofErr w:type="spell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Zheng</w:t>
        </w:r>
      </w:ins>
    </w:p>
    <w:p w14:paraId="45F8573A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393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394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   &lt;mailto:zhenghaomian@huawei.com&gt;</w:t>
        </w:r>
      </w:ins>
    </w:p>
    <w:p w14:paraId="63372FB9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395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</w:p>
    <w:p w14:paraId="572EBC60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396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397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Editor: Italo </w:t>
        </w:r>
        <w:proofErr w:type="spell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Busi</w:t>
        </w:r>
        <w:proofErr w:type="spellEnd"/>
      </w:ins>
    </w:p>
    <w:p w14:paraId="36FD857E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398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399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   &lt;mailto:italo.busi@huawei.com&gt;</w:t>
        </w:r>
      </w:ins>
    </w:p>
    <w:p w14:paraId="36F70BB7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400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</w:p>
    <w:p w14:paraId="3E893642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401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402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Editor: Aihua Guo</w:t>
        </w:r>
      </w:ins>
    </w:p>
    <w:p w14:paraId="30F36675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403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404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   &lt;mailto:aihuaguo.ietf@gmail.com&gt;</w:t>
        </w:r>
      </w:ins>
    </w:p>
    <w:p w14:paraId="04AE603D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405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</w:p>
    <w:p w14:paraId="30AEAD72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406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407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Editor: Victor Lopez</w:t>
        </w:r>
      </w:ins>
    </w:p>
    <w:p w14:paraId="3840CB7A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408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409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   &lt;mailto:victor.lopezalvarez@telefonica.com&gt;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28CAD1BA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410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</w:p>
    <w:p w14:paraId="07DC8E36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411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412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description</w:t>
        </w:r>
      </w:ins>
    </w:p>
    <w:p w14:paraId="33486597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413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414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"This module defines a YANG data model to configure an OTN</w:t>
        </w:r>
      </w:ins>
    </w:p>
    <w:p w14:paraId="7B6E1FA1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415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416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network slice realization.</w:t>
        </w:r>
      </w:ins>
    </w:p>
    <w:p w14:paraId="4AC05228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417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</w:p>
    <w:p w14:paraId="4F1CAD4F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418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419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The model fully conforms to the Network Management Datastore</w:t>
        </w:r>
      </w:ins>
    </w:p>
    <w:p w14:paraId="1A31954E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420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421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Architecture (NMDA).</w:t>
        </w:r>
      </w:ins>
    </w:p>
    <w:p w14:paraId="7B39907F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422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</w:p>
    <w:p w14:paraId="6A695D0F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423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424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Copyright (c) 2021 IETF Trust and the persons</w:t>
        </w:r>
      </w:ins>
    </w:p>
    <w:p w14:paraId="6723EB47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425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426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identified as authors of the code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.  </w:t>
        </w:r>
        <w:proofErr w:type="gram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All rights reserved.</w:t>
        </w:r>
      </w:ins>
    </w:p>
    <w:p w14:paraId="6805F309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427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</w:p>
    <w:p w14:paraId="47497DDB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428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429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Redistribution and use in source and binary forms, with or</w:t>
        </w:r>
      </w:ins>
    </w:p>
    <w:p w14:paraId="696E0F60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430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431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without modification, is permitted pursuant to, and subject</w:t>
        </w:r>
      </w:ins>
    </w:p>
    <w:p w14:paraId="3E50C764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432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433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to the license terms contained in, the Simplified BSD License</w:t>
        </w:r>
      </w:ins>
    </w:p>
    <w:p w14:paraId="3BFE2849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434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435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set forth in Section 4.c of the IETF Trust's Legal Provisions</w:t>
        </w:r>
      </w:ins>
    </w:p>
    <w:p w14:paraId="205C5402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436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437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Relating to IETF Documents</w:t>
        </w:r>
      </w:ins>
    </w:p>
    <w:p w14:paraId="110FA240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438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439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(https://trustee.ietf.org/license-info).</w:t>
        </w:r>
      </w:ins>
    </w:p>
    <w:p w14:paraId="1FD03CB5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440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441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This version of this YANG module is part of RFC XXXX; see</w:t>
        </w:r>
      </w:ins>
    </w:p>
    <w:p w14:paraId="12B59BDC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442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443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the RFC itself for full legal notices.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5C2911EC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444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</w:p>
    <w:p w14:paraId="2EA1841F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445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446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revision "2021-10-06" {</w:t>
        </w:r>
      </w:ins>
    </w:p>
    <w:p w14:paraId="055656A2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447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448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description</w:t>
        </w:r>
      </w:ins>
    </w:p>
    <w:p w14:paraId="5C462F42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449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450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"Initial Version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0B8FEFD7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451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452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reference</w:t>
        </w:r>
      </w:ins>
    </w:p>
    <w:p w14:paraId="2BF0BE0F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453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454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"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draft</w:t>
        </w:r>
        <w:proofErr w:type="gram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-zheng-ccamp-yang-otn-slicing-01: Framework and Data</w:t>
        </w:r>
      </w:ins>
    </w:p>
    <w:p w14:paraId="4DB80CB5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455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456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Model for OTN Network Slicing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28CC4BA1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457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458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}</w:t>
        </w:r>
      </w:ins>
    </w:p>
    <w:p w14:paraId="407E2B17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459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</w:p>
    <w:p w14:paraId="4347F5C2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460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461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/*</w:t>
        </w:r>
      </w:ins>
    </w:p>
    <w:p w14:paraId="3AABFC9A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462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463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* Identities</w:t>
        </w:r>
      </w:ins>
    </w:p>
    <w:p w14:paraId="730673B6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464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465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*/</w:t>
        </w:r>
      </w:ins>
    </w:p>
    <w:p w14:paraId="5992102A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466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467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identity isolation-level {</w:t>
        </w:r>
      </w:ins>
    </w:p>
    <w:p w14:paraId="53830F9F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468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469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description</w:t>
        </w:r>
      </w:ins>
    </w:p>
    <w:p w14:paraId="65FB23F8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470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471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"Base identity for the isolation-level.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6E9FDFCC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472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473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reference</w:t>
        </w:r>
      </w:ins>
    </w:p>
    <w:p w14:paraId="065974DF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474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475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"GSMA-NS-Template: Generic Network Slice Template,</w:t>
        </w:r>
      </w:ins>
    </w:p>
    <w:p w14:paraId="30E547E2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476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477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Version 3.0.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67037DC5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478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479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}</w:t>
        </w:r>
      </w:ins>
    </w:p>
    <w:p w14:paraId="0BFCD226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480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481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identity no-isolation {</w:t>
        </w:r>
      </w:ins>
    </w:p>
    <w:p w14:paraId="7D16BEA3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482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483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base isolation-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level;</w:t>
        </w:r>
        <w:proofErr w:type="gramEnd"/>
      </w:ins>
    </w:p>
    <w:p w14:paraId="6C9C7450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484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485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description</w:t>
        </w:r>
      </w:ins>
    </w:p>
    <w:p w14:paraId="49272011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486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487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"Network slices are not separated.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7D060184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488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489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}</w:t>
        </w:r>
      </w:ins>
    </w:p>
    <w:p w14:paraId="6A7520E2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490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491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identity 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physical-isolation</w:t>
        </w:r>
        <w:proofErr w:type="gram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{</w:t>
        </w:r>
      </w:ins>
    </w:p>
    <w:p w14:paraId="2A7B68BA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492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493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lastRenderedPageBreak/>
          <w:t xml:space="preserve">       base isolation-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level;</w:t>
        </w:r>
        <w:proofErr w:type="gramEnd"/>
      </w:ins>
    </w:p>
    <w:p w14:paraId="5B6D6D41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494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495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description</w:t>
        </w:r>
      </w:ins>
    </w:p>
    <w:p w14:paraId="10052D9C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496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497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"Network slices are physically separated (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e.g.</w:t>
        </w:r>
        <w:proofErr w:type="gram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different rack,</w:t>
        </w:r>
      </w:ins>
    </w:p>
    <w:p w14:paraId="31B368BA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498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499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different hardware, different location, etc.).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4AC5841B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500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501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}</w:t>
        </w:r>
      </w:ins>
    </w:p>
    <w:p w14:paraId="1669E62A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502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503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identity 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logical-isolation</w:t>
        </w:r>
        <w:proofErr w:type="gram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{</w:t>
        </w:r>
      </w:ins>
    </w:p>
    <w:p w14:paraId="77AF9160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504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505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base isolation-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level;</w:t>
        </w:r>
        <w:proofErr w:type="gramEnd"/>
      </w:ins>
    </w:p>
    <w:p w14:paraId="256911F4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506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507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description</w:t>
        </w:r>
      </w:ins>
    </w:p>
    <w:p w14:paraId="4AE27DB4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508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509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"Network slices are logically separated.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6DFD47D7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510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511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}</w:t>
        </w:r>
      </w:ins>
    </w:p>
    <w:p w14:paraId="28BA0110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512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513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identity process-isolation {</w:t>
        </w:r>
      </w:ins>
    </w:p>
    <w:p w14:paraId="02C78354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514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515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base physical-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isolation;</w:t>
        </w:r>
        <w:proofErr w:type="gramEnd"/>
      </w:ins>
    </w:p>
    <w:p w14:paraId="3B05F00D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516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517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description</w:t>
        </w:r>
      </w:ins>
    </w:p>
    <w:p w14:paraId="6DD707F3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518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519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"Process and threads isolation.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6D58F554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520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521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}</w:t>
        </w:r>
      </w:ins>
    </w:p>
    <w:p w14:paraId="08C881B1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522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523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identity physical-memory-isolation {</w:t>
        </w:r>
      </w:ins>
    </w:p>
    <w:p w14:paraId="0F24259E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524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525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base physical-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isolation;</w:t>
        </w:r>
        <w:proofErr w:type="gramEnd"/>
      </w:ins>
    </w:p>
    <w:p w14:paraId="78C3C85B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526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527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description</w:t>
        </w:r>
      </w:ins>
    </w:p>
    <w:p w14:paraId="09EA407A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528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529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"Process and threads isolation.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7AB82DB5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530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531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}</w:t>
        </w:r>
      </w:ins>
    </w:p>
    <w:p w14:paraId="06BE6B19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532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533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identity physical-network-isolation {</w:t>
        </w:r>
      </w:ins>
    </w:p>
    <w:p w14:paraId="521F58C0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534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535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base physical-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isolation;</w:t>
        </w:r>
        <w:proofErr w:type="gramEnd"/>
      </w:ins>
    </w:p>
    <w:p w14:paraId="179CA035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536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537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description</w:t>
        </w:r>
      </w:ins>
    </w:p>
    <w:p w14:paraId="6EBADEA7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538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539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"Process and threads isolation.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11FC9EDD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540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541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}</w:t>
        </w:r>
      </w:ins>
    </w:p>
    <w:p w14:paraId="236730DF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542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543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identity virtual-resource-isolation {</w:t>
        </w:r>
      </w:ins>
    </w:p>
    <w:p w14:paraId="48CA9169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544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545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base logical-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isolation;</w:t>
        </w:r>
        <w:proofErr w:type="gramEnd"/>
      </w:ins>
    </w:p>
    <w:p w14:paraId="1E393E0A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546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547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description</w:t>
        </w:r>
      </w:ins>
    </w:p>
    <w:p w14:paraId="150DD7C2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548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549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"A network slice has access to specific range of resources</w:t>
        </w:r>
      </w:ins>
    </w:p>
    <w:p w14:paraId="4F1AE3F3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550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551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that do not overlap with other network slices</w:t>
        </w:r>
      </w:ins>
    </w:p>
    <w:p w14:paraId="55A7BD23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552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553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(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e.g.</w:t>
        </w:r>
        <w:proofErr w:type="gram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VM isolation).";</w:t>
        </w:r>
      </w:ins>
    </w:p>
    <w:p w14:paraId="1F0FDC15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554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555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}</w:t>
        </w:r>
      </w:ins>
    </w:p>
    <w:p w14:paraId="3E7AC87A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556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557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identity network-functions-isolation {</w:t>
        </w:r>
      </w:ins>
    </w:p>
    <w:p w14:paraId="0769C8AA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558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559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base logical-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isolation;</w:t>
        </w:r>
        <w:proofErr w:type="gramEnd"/>
      </w:ins>
    </w:p>
    <w:p w14:paraId="0043DB28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560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561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description</w:t>
        </w:r>
      </w:ins>
    </w:p>
    <w:p w14:paraId="463B4640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562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563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"NF (Network Function) is dedicated to the network slice, but</w:t>
        </w:r>
      </w:ins>
    </w:p>
    <w:p w14:paraId="6B02F258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564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565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virtual resources are shared.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6B18142D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566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567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}</w:t>
        </w:r>
      </w:ins>
    </w:p>
    <w:p w14:paraId="15CAE615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568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569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identity service-isolation {</w:t>
        </w:r>
      </w:ins>
    </w:p>
    <w:p w14:paraId="23E95E1E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570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571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base logical-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isolation;</w:t>
        </w:r>
        <w:proofErr w:type="gramEnd"/>
      </w:ins>
    </w:p>
    <w:p w14:paraId="4ACC5800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572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573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description</w:t>
        </w:r>
      </w:ins>
    </w:p>
    <w:p w14:paraId="1C58CD32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574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575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"NSC data are isolated from other NSCs, but virtual</w:t>
        </w:r>
      </w:ins>
    </w:p>
    <w:p w14:paraId="15C4BECC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576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577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resources and NFs are shared.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37D86476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578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579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}</w:t>
        </w:r>
      </w:ins>
    </w:p>
    <w:p w14:paraId="0392E03B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580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</w:p>
    <w:p w14:paraId="34B0F759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581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582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/*</w:t>
        </w:r>
      </w:ins>
    </w:p>
    <w:p w14:paraId="040DE8DA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583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584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* Groupings</w:t>
        </w:r>
      </w:ins>
    </w:p>
    <w:p w14:paraId="24AAACAB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585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586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*/</w:t>
        </w:r>
      </w:ins>
    </w:p>
    <w:p w14:paraId="42AEDBCF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587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</w:p>
    <w:p w14:paraId="49337D2C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588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589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grouping ns-generic-info {</w:t>
        </w:r>
      </w:ins>
    </w:p>
    <w:p w14:paraId="5755ED2E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590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591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description</w:t>
        </w:r>
      </w:ins>
    </w:p>
    <w:p w14:paraId="1678E2A4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592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593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"Generic configuration of a network slice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369B7AC1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594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595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leaf ns-name {</w:t>
        </w:r>
      </w:ins>
    </w:p>
    <w:p w14:paraId="05C11B67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596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597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type 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string;</w:t>
        </w:r>
        <w:proofErr w:type="gramEnd"/>
      </w:ins>
    </w:p>
    <w:p w14:paraId="5C44F75D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598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599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description</w:t>
        </w:r>
      </w:ins>
    </w:p>
    <w:p w14:paraId="5CD2866C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600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601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"Name of the specific network slice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137BBCB2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602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603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}</w:t>
        </w:r>
      </w:ins>
    </w:p>
    <w:p w14:paraId="0D02BBE1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604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605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leaf ns-description {</w:t>
        </w:r>
      </w:ins>
    </w:p>
    <w:p w14:paraId="3CEE5798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606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607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type 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string;</w:t>
        </w:r>
        <w:proofErr w:type="gramEnd"/>
      </w:ins>
    </w:p>
    <w:p w14:paraId="1EA3262E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608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609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description</w:t>
        </w:r>
      </w:ins>
    </w:p>
    <w:p w14:paraId="73FC82E2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610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611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lastRenderedPageBreak/>
          <w:t xml:space="preserve">             "Description regarding the specific network slice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3935FF94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612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613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}</w:t>
        </w:r>
      </w:ins>
    </w:p>
    <w:p w14:paraId="679AA4C2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614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615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leaf-list customer-name {</w:t>
        </w:r>
      </w:ins>
    </w:p>
    <w:p w14:paraId="32AF9812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616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617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type 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string;</w:t>
        </w:r>
        <w:proofErr w:type="gramEnd"/>
      </w:ins>
    </w:p>
    <w:p w14:paraId="1569AC1B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618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619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description</w:t>
        </w:r>
      </w:ins>
    </w:p>
    <w:p w14:paraId="11FC38D1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620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621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"List of customers using the slice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141C5576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622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623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}</w:t>
        </w:r>
      </w:ins>
    </w:p>
    <w:p w14:paraId="1E0757CD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624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625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}</w:t>
        </w:r>
      </w:ins>
    </w:p>
    <w:p w14:paraId="1AC01556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626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</w:p>
    <w:p w14:paraId="55FF511E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627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628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grouping ns-</w:t>
        </w:r>
        <w:proofErr w:type="spell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slo</w:t>
        </w:r>
        <w:proofErr w:type="spell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{</w:t>
        </w:r>
      </w:ins>
    </w:p>
    <w:p w14:paraId="3ED7D3AD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629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630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description</w:t>
        </w:r>
      </w:ins>
    </w:p>
    <w:p w14:paraId="78E05D46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631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632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"SLO configuration of a network slice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526746EE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633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</w:p>
    <w:p w14:paraId="5F190614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634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635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container </w:t>
        </w:r>
        <w:proofErr w:type="spell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slo</w:t>
        </w:r>
        <w:proofErr w:type="spell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{</w:t>
        </w:r>
      </w:ins>
    </w:p>
    <w:p w14:paraId="5E0B2380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636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637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    description</w:t>
        </w:r>
      </w:ins>
    </w:p>
    <w:p w14:paraId="6C5DD777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638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639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"SLO configuration of a network slice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671FD4A2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640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641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  </w:t>
        </w:r>
      </w:ins>
    </w:p>
    <w:p w14:paraId="4B2D33FA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642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643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leaf optimization-criterion {</w:t>
        </w:r>
      </w:ins>
    </w:p>
    <w:p w14:paraId="202FD198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644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645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type </w:t>
        </w:r>
        <w:proofErr w:type="spell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identityref</w:t>
        </w:r>
        <w:proofErr w:type="spell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{</w:t>
        </w:r>
      </w:ins>
    </w:p>
    <w:p w14:paraId="65886A8A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646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647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base </w:t>
        </w:r>
        <w:proofErr w:type="spell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te-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types:objective</w:t>
        </w:r>
        <w:proofErr w:type="gram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-function-type</w:t>
        </w:r>
        <w:proofErr w:type="spell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;</w:t>
        </w:r>
      </w:ins>
    </w:p>
    <w:p w14:paraId="3D6C246C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648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649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}</w:t>
        </w:r>
      </w:ins>
    </w:p>
    <w:p w14:paraId="78BE1979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650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651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description</w:t>
        </w:r>
      </w:ins>
    </w:p>
    <w:p w14:paraId="2FE439C8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652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653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"Optimization criterion applied to this topology.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61898D30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654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655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}</w:t>
        </w:r>
      </w:ins>
    </w:p>
    <w:p w14:paraId="74FA5AFA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656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657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leaf delay-tolerance {</w:t>
        </w:r>
      </w:ins>
    </w:p>
    <w:p w14:paraId="43812247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658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659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type </w:t>
        </w:r>
        <w:proofErr w:type="spellStart"/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boolean</w:t>
        </w:r>
        <w:proofErr w:type="spell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;</w:t>
        </w:r>
        <w:proofErr w:type="gramEnd"/>
      </w:ins>
    </w:p>
    <w:p w14:paraId="4C0CE891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660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661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description</w:t>
        </w:r>
      </w:ins>
    </w:p>
    <w:p w14:paraId="2642D64C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662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663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"'true' if is not too critical how long it takes to deliver</w:t>
        </w:r>
      </w:ins>
    </w:p>
    <w:p w14:paraId="6D23F05B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664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665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 the amount of data.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16C8CF98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666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667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reference</w:t>
        </w:r>
      </w:ins>
    </w:p>
    <w:p w14:paraId="30D0A980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668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669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"GSMA-NS-Template: Generic Network Slice Template,</w:t>
        </w:r>
      </w:ins>
    </w:p>
    <w:p w14:paraId="50035E94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670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671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 Version 3.0.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2C502DC2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672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673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}</w:t>
        </w:r>
      </w:ins>
    </w:p>
    <w:p w14:paraId="1AF824B9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674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675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leaf-list periodicity {</w:t>
        </w:r>
      </w:ins>
    </w:p>
    <w:p w14:paraId="3CA59E5B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676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677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type 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uint64;</w:t>
        </w:r>
        <w:proofErr w:type="gramEnd"/>
      </w:ins>
    </w:p>
    <w:p w14:paraId="38B8D809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678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679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units 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seconds;</w:t>
        </w:r>
        <w:proofErr w:type="gramEnd"/>
      </w:ins>
    </w:p>
    <w:p w14:paraId="264495FB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680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681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description</w:t>
        </w:r>
      </w:ins>
    </w:p>
    <w:p w14:paraId="303A8751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682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683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"A list of periodicities supported by the network slice.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5065ECB1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684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685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reference</w:t>
        </w:r>
      </w:ins>
    </w:p>
    <w:p w14:paraId="713619F7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686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687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"GSMA-NS-Template: Generic Network Slice Template,</w:t>
        </w:r>
      </w:ins>
    </w:p>
    <w:p w14:paraId="438F0680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688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689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 Version 3.0.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60F93A62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690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691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}</w:t>
        </w:r>
      </w:ins>
    </w:p>
    <w:p w14:paraId="5441B24B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692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693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leaf isolation-level {</w:t>
        </w:r>
      </w:ins>
    </w:p>
    <w:p w14:paraId="7761C846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694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695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type </w:t>
        </w:r>
        <w:proofErr w:type="spell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identityref</w:t>
        </w:r>
        <w:proofErr w:type="spell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{</w:t>
        </w:r>
      </w:ins>
    </w:p>
    <w:p w14:paraId="7D4D2E3F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696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697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base isolation-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level;</w:t>
        </w:r>
        <w:proofErr w:type="gramEnd"/>
      </w:ins>
    </w:p>
    <w:p w14:paraId="14F41ACE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698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699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}</w:t>
        </w:r>
      </w:ins>
    </w:p>
    <w:p w14:paraId="73B5044F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700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701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description</w:t>
        </w:r>
      </w:ins>
    </w:p>
    <w:p w14:paraId="027342BD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702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703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"A network slice instance may be fully or partly, logically</w:t>
        </w:r>
      </w:ins>
    </w:p>
    <w:p w14:paraId="1AD3FFD7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704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705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 and/or physically, isolated from another network slice</w:t>
        </w:r>
      </w:ins>
    </w:p>
    <w:p w14:paraId="520A90E8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706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707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 instance. This attribute describes different types of</w:t>
        </w:r>
      </w:ins>
    </w:p>
    <w:p w14:paraId="7A65EECB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708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709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 isolation: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3386CBC5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710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711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}</w:t>
        </w:r>
      </w:ins>
    </w:p>
    <w:p w14:paraId="55441F4E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712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713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  }</w:t>
        </w:r>
      </w:ins>
    </w:p>
    <w:p w14:paraId="3171CBE7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714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715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}</w:t>
        </w:r>
      </w:ins>
    </w:p>
    <w:p w14:paraId="75A82B37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716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</w:p>
    <w:p w14:paraId="4F8ED610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717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718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grouping node-</w:t>
        </w:r>
        <w:proofErr w:type="spell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slo</w:t>
        </w:r>
        <w:proofErr w:type="spell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{</w:t>
        </w:r>
      </w:ins>
    </w:p>
    <w:p w14:paraId="35B71208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719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720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description</w:t>
        </w:r>
      </w:ins>
    </w:p>
    <w:p w14:paraId="4B3B9E2A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721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722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"Node SLO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492F8241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723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724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container </w:t>
        </w:r>
        <w:proofErr w:type="spell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slo</w:t>
        </w:r>
        <w:proofErr w:type="spell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{</w:t>
        </w:r>
      </w:ins>
    </w:p>
    <w:p w14:paraId="3EA4DF04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725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726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    description</w:t>
        </w:r>
      </w:ins>
    </w:p>
    <w:p w14:paraId="560C6967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727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728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lastRenderedPageBreak/>
          <w:t xml:space="preserve">           "SLO configuration of a node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3534832A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729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730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leaf isolation-level {</w:t>
        </w:r>
      </w:ins>
    </w:p>
    <w:p w14:paraId="3A98A791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731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732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type </w:t>
        </w:r>
        <w:proofErr w:type="spell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identityref</w:t>
        </w:r>
        <w:proofErr w:type="spell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{</w:t>
        </w:r>
      </w:ins>
    </w:p>
    <w:p w14:paraId="0D614031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733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734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base isolation-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level;</w:t>
        </w:r>
        <w:proofErr w:type="gramEnd"/>
      </w:ins>
    </w:p>
    <w:p w14:paraId="66E85B75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735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736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}</w:t>
        </w:r>
      </w:ins>
    </w:p>
    <w:p w14:paraId="7B099887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737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738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description</w:t>
        </w:r>
      </w:ins>
    </w:p>
    <w:p w14:paraId="3A2D6B01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739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740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"A network slice instance may be fully or partly, logically</w:t>
        </w:r>
      </w:ins>
    </w:p>
    <w:p w14:paraId="7B6ED7DB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741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742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 and/or physically, isolated from another network slice</w:t>
        </w:r>
      </w:ins>
    </w:p>
    <w:p w14:paraId="665BEC3C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743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744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 instance. This attribute describes different types of</w:t>
        </w:r>
      </w:ins>
    </w:p>
    <w:p w14:paraId="6F82A76A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745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746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 isolation: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025D83C0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747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748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}</w:t>
        </w:r>
      </w:ins>
    </w:p>
    <w:p w14:paraId="58940223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749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750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}</w:t>
        </w:r>
      </w:ins>
    </w:p>
    <w:p w14:paraId="4122EB0F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751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752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}</w:t>
        </w:r>
      </w:ins>
    </w:p>
    <w:p w14:paraId="73A06FF8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753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</w:p>
    <w:p w14:paraId="6CF46EE8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754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755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grouping link-</w:t>
        </w:r>
        <w:proofErr w:type="spell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slo</w:t>
        </w:r>
        <w:proofErr w:type="spell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{</w:t>
        </w:r>
      </w:ins>
    </w:p>
    <w:p w14:paraId="784FB72F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756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757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description</w:t>
        </w:r>
      </w:ins>
    </w:p>
    <w:p w14:paraId="25337E7C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758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759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"Link SLO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438830FD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760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761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container </w:t>
        </w:r>
        <w:proofErr w:type="spell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slo</w:t>
        </w:r>
        <w:proofErr w:type="spell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{</w:t>
        </w:r>
      </w:ins>
    </w:p>
    <w:p w14:paraId="5ACC40DC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762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763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    description</w:t>
        </w:r>
      </w:ins>
    </w:p>
    <w:p w14:paraId="68E127CA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764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765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"SLO configuration of a link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20C0517E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766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767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leaf delay-tolerance {</w:t>
        </w:r>
      </w:ins>
    </w:p>
    <w:p w14:paraId="0D0311D6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768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769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type </w:t>
        </w:r>
        <w:proofErr w:type="spellStart"/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boolean</w:t>
        </w:r>
        <w:proofErr w:type="spell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;</w:t>
        </w:r>
        <w:proofErr w:type="gramEnd"/>
      </w:ins>
    </w:p>
    <w:p w14:paraId="49D00806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770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771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description</w:t>
        </w:r>
      </w:ins>
    </w:p>
    <w:p w14:paraId="4CD09A62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772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773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"'true' if is not too critical how long it takes to deliver</w:t>
        </w:r>
      </w:ins>
    </w:p>
    <w:p w14:paraId="79BF7106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774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775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 the amount of data.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405FE1B3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776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777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reference</w:t>
        </w:r>
      </w:ins>
    </w:p>
    <w:p w14:paraId="396266DF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778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779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"GSMA-NS-Template: Generic Network Slice Template,</w:t>
        </w:r>
      </w:ins>
    </w:p>
    <w:p w14:paraId="0F11407F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780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781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 Version 3.0.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23E4068E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782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783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}</w:t>
        </w:r>
      </w:ins>
    </w:p>
    <w:p w14:paraId="7DDC34D2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784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785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leaf-list periodicity {</w:t>
        </w:r>
      </w:ins>
    </w:p>
    <w:p w14:paraId="03E3682F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786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787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type 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uint64;</w:t>
        </w:r>
        <w:proofErr w:type="gramEnd"/>
      </w:ins>
    </w:p>
    <w:p w14:paraId="46208B58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788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789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units 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seconds;</w:t>
        </w:r>
        <w:proofErr w:type="gramEnd"/>
      </w:ins>
    </w:p>
    <w:p w14:paraId="698E989E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790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791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description</w:t>
        </w:r>
      </w:ins>
    </w:p>
    <w:p w14:paraId="1E81C396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792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793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"A list of periodicities supported by the network slice.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73391154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794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795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reference</w:t>
        </w:r>
      </w:ins>
    </w:p>
    <w:p w14:paraId="6F5ABA6D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796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797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"GSMA-NS-Template: Generic Network Slice Template,</w:t>
        </w:r>
      </w:ins>
    </w:p>
    <w:p w14:paraId="06AECBA1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798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799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 Version 3.0.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7AC6A5D8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800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801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}</w:t>
        </w:r>
      </w:ins>
    </w:p>
    <w:p w14:paraId="31D53ED0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802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803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leaf isolation-level {</w:t>
        </w:r>
      </w:ins>
    </w:p>
    <w:p w14:paraId="5CD78867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804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805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type </w:t>
        </w:r>
        <w:proofErr w:type="spell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identityref</w:t>
        </w:r>
        <w:proofErr w:type="spell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{</w:t>
        </w:r>
      </w:ins>
    </w:p>
    <w:p w14:paraId="5398C543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806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807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base isolation-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level;</w:t>
        </w:r>
        <w:proofErr w:type="gramEnd"/>
      </w:ins>
    </w:p>
    <w:p w14:paraId="26D4801F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808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809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}</w:t>
        </w:r>
      </w:ins>
    </w:p>
    <w:p w14:paraId="4143E480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810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811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description</w:t>
        </w:r>
      </w:ins>
    </w:p>
    <w:p w14:paraId="64A1E807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812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813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"A network slice instance may be fully or partly, logically</w:t>
        </w:r>
      </w:ins>
    </w:p>
    <w:p w14:paraId="324F331B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814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815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 and/or physically, isolated from another network slice</w:t>
        </w:r>
      </w:ins>
    </w:p>
    <w:p w14:paraId="23684F21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816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817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 instance. This attribute describes different types of</w:t>
        </w:r>
      </w:ins>
    </w:p>
    <w:p w14:paraId="73B060EE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818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819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 isolation: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5083704A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820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821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}</w:t>
        </w:r>
      </w:ins>
    </w:p>
    <w:p w14:paraId="5D779B07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822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823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}</w:t>
        </w:r>
      </w:ins>
    </w:p>
    <w:p w14:paraId="508334B5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824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825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}</w:t>
        </w:r>
      </w:ins>
    </w:p>
    <w:p w14:paraId="5489E370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826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</w:p>
    <w:p w14:paraId="48E717CE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827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828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grouping connectivity-matrix-</w:t>
        </w:r>
        <w:proofErr w:type="spell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slo</w:t>
        </w:r>
        <w:proofErr w:type="spell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{</w:t>
        </w:r>
      </w:ins>
    </w:p>
    <w:p w14:paraId="648904B0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829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830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description</w:t>
        </w:r>
      </w:ins>
    </w:p>
    <w:p w14:paraId="7785BF62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831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832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"SLO configuration of a path within a network slice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610BFE92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833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</w:p>
    <w:p w14:paraId="24321D81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834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835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container </w:t>
        </w:r>
        <w:proofErr w:type="spell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slo</w:t>
        </w:r>
        <w:proofErr w:type="spell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{</w:t>
        </w:r>
      </w:ins>
    </w:p>
    <w:p w14:paraId="31A29802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836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837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    description</w:t>
        </w:r>
      </w:ins>
    </w:p>
    <w:p w14:paraId="45AE5CC4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838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839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"Path SLO configuration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4D29B573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840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841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  }</w:t>
        </w:r>
      </w:ins>
    </w:p>
    <w:p w14:paraId="5422EC58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842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843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  leaf delay-tolerance {</w:t>
        </w:r>
      </w:ins>
    </w:p>
    <w:p w14:paraId="5AD1D791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844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845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lastRenderedPageBreak/>
          <w:t xml:space="preserve">           type </w:t>
        </w:r>
        <w:proofErr w:type="spellStart"/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boolean</w:t>
        </w:r>
        <w:proofErr w:type="spell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;</w:t>
        </w:r>
        <w:proofErr w:type="gramEnd"/>
      </w:ins>
    </w:p>
    <w:p w14:paraId="3F47A939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846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847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description</w:t>
        </w:r>
      </w:ins>
    </w:p>
    <w:p w14:paraId="3B33B77D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848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849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"'true' if is not too critical how long it takes to deliver</w:t>
        </w:r>
      </w:ins>
    </w:p>
    <w:p w14:paraId="4A1310B3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850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851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 the amount of data.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58747825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852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853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reference</w:t>
        </w:r>
      </w:ins>
    </w:p>
    <w:p w14:paraId="07320A79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854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855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"GSMA-NS-Template: Generic Network Slice Template,</w:t>
        </w:r>
      </w:ins>
    </w:p>
    <w:p w14:paraId="25C86E12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856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857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 Version 3.0.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15335F2A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858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859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}</w:t>
        </w:r>
      </w:ins>
    </w:p>
    <w:p w14:paraId="6ED691B1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860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861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leaf-list periodicity {</w:t>
        </w:r>
      </w:ins>
    </w:p>
    <w:p w14:paraId="38A01F6C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862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863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type 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uint64;</w:t>
        </w:r>
        <w:proofErr w:type="gramEnd"/>
      </w:ins>
    </w:p>
    <w:p w14:paraId="71E25044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864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865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units 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seconds;</w:t>
        </w:r>
        <w:proofErr w:type="gramEnd"/>
      </w:ins>
    </w:p>
    <w:p w14:paraId="122E3F56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866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867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description</w:t>
        </w:r>
      </w:ins>
    </w:p>
    <w:p w14:paraId="134078D2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868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869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"A list of periodicities supported by the network slice.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2B67DB12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870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871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reference</w:t>
        </w:r>
      </w:ins>
    </w:p>
    <w:p w14:paraId="4A4BFFA8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872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873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"GSMA-NS-Template: Generic Network Slice Template,</w:t>
        </w:r>
      </w:ins>
    </w:p>
    <w:p w14:paraId="609B99C2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874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875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 Version 3.0.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4C669D7D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876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877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}</w:t>
        </w:r>
      </w:ins>
    </w:p>
    <w:p w14:paraId="17B4A179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878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879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leaf isolation-level {</w:t>
        </w:r>
      </w:ins>
    </w:p>
    <w:p w14:paraId="07A3695D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880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881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type </w:t>
        </w:r>
        <w:proofErr w:type="spell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identityref</w:t>
        </w:r>
        <w:proofErr w:type="spell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{</w:t>
        </w:r>
      </w:ins>
    </w:p>
    <w:p w14:paraId="230DD66D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882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883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base isolation-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level;</w:t>
        </w:r>
        <w:proofErr w:type="gramEnd"/>
      </w:ins>
    </w:p>
    <w:p w14:paraId="64E7CB91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884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885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}</w:t>
        </w:r>
      </w:ins>
    </w:p>
    <w:p w14:paraId="2B796DD1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886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887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description</w:t>
        </w:r>
      </w:ins>
    </w:p>
    <w:p w14:paraId="6C76B33B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888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889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"A network slice instance may be fully or partly, logically</w:t>
        </w:r>
      </w:ins>
    </w:p>
    <w:p w14:paraId="20C6C324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890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891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 and/or physically, isolated from another network slice</w:t>
        </w:r>
      </w:ins>
    </w:p>
    <w:p w14:paraId="0438F45A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892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893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 instance. This attribute describes different types of</w:t>
        </w:r>
      </w:ins>
    </w:p>
    <w:p w14:paraId="1802E3FC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894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895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 isolation: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41F0F25E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896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897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}</w:t>
        </w:r>
      </w:ins>
    </w:p>
    <w:p w14:paraId="538EE65A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898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899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}</w:t>
        </w:r>
      </w:ins>
    </w:p>
    <w:p w14:paraId="2C27DB3F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900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</w:p>
    <w:p w14:paraId="1012BD7B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901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902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grouping connectivity-matrix-entry-</w:t>
        </w:r>
        <w:proofErr w:type="spell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slo</w:t>
        </w:r>
        <w:proofErr w:type="spell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{</w:t>
        </w:r>
      </w:ins>
    </w:p>
    <w:p w14:paraId="39FBD700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903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904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description</w:t>
        </w:r>
      </w:ins>
    </w:p>
    <w:p w14:paraId="0D73E123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905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906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"SLO configuration of a connectivity matrix entry within a</w:t>
        </w:r>
      </w:ins>
    </w:p>
    <w:p w14:paraId="3190AFCB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907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908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 network slice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16B4BB71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909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</w:p>
    <w:p w14:paraId="2E879679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910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911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container </w:t>
        </w:r>
        <w:proofErr w:type="spell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slo</w:t>
        </w:r>
        <w:proofErr w:type="spell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{</w:t>
        </w:r>
      </w:ins>
    </w:p>
    <w:p w14:paraId="22A4712E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912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913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    description</w:t>
        </w:r>
      </w:ins>
    </w:p>
    <w:p w14:paraId="1996C7A8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914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915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"SLO configuration of a connectivity matrix entry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4876389F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916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917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  }</w:t>
        </w:r>
      </w:ins>
    </w:p>
    <w:p w14:paraId="7A66F543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918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919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  </w:t>
        </w:r>
      </w:ins>
    </w:p>
    <w:p w14:paraId="5ADC12CF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920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921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  </w:t>
        </w:r>
      </w:ins>
    </w:p>
    <w:p w14:paraId="47CA78A0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922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923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}</w:t>
        </w:r>
      </w:ins>
    </w:p>
    <w:p w14:paraId="3D825B68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924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</w:p>
    <w:p w14:paraId="4CF970FC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925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926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grouping 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explicit-path</w:t>
        </w:r>
        <w:proofErr w:type="gram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{</w:t>
        </w:r>
      </w:ins>
    </w:p>
    <w:p w14:paraId="187042F9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927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928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description</w:t>
        </w:r>
      </w:ins>
    </w:p>
    <w:p w14:paraId="25C6129D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929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930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"Underlay path for a connectivity matrix entry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3AC4E7CE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931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</w:p>
    <w:p w14:paraId="2EFD8A5A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932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933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list 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explicit-path</w:t>
        </w:r>
        <w:proofErr w:type="gram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{</w:t>
        </w:r>
      </w:ins>
    </w:p>
    <w:p w14:paraId="4FB1613B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934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935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key "</w:t>
        </w:r>
        <w:proofErr w:type="spell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tp</w:t>
        </w:r>
        <w:proofErr w:type="spell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-id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62EBF9A9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936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937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description</w:t>
        </w:r>
      </w:ins>
    </w:p>
    <w:p w14:paraId="11D5B172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938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939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"List of TPs within a network topology that form a path.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4E052F37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940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941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leaf </w:t>
        </w:r>
        <w:proofErr w:type="spell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tp</w:t>
        </w:r>
        <w:proofErr w:type="spell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-id {</w:t>
        </w:r>
      </w:ins>
    </w:p>
    <w:p w14:paraId="37F131CA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942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943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type </w:t>
        </w:r>
        <w:proofErr w:type="spell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leafref</w:t>
        </w:r>
        <w:proofErr w:type="spell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{</w:t>
        </w:r>
      </w:ins>
    </w:p>
    <w:p w14:paraId="3B0FDFEF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944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945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path "/network-slices/network-slice[ns-id=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current(</w:t>
        </w:r>
        <w:proofErr w:type="gram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)"+</w:t>
        </w:r>
      </w:ins>
    </w:p>
    <w:p w14:paraId="6B0EAD96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946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947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     "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/..</w:t>
        </w:r>
        <w:proofErr w:type="gram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/../../../ns-id]/network-topologies"+</w:t>
        </w:r>
      </w:ins>
    </w:p>
    <w:p w14:paraId="2D26448F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948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949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     "/network-topology[topology-id=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current(</w:t>
        </w:r>
        <w:proofErr w:type="gram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)"+</w:t>
        </w:r>
      </w:ins>
    </w:p>
    <w:p w14:paraId="3020FF89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950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951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 "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/..</w:t>
        </w:r>
        <w:proofErr w:type="gram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/../topology-id]/node/termination-point/</w:t>
        </w:r>
        <w:proofErr w:type="spell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tp</w:t>
        </w:r>
        <w:proofErr w:type="spell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-id";</w:t>
        </w:r>
      </w:ins>
    </w:p>
    <w:p w14:paraId="7CF7FF96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952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953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}</w:t>
        </w:r>
      </w:ins>
    </w:p>
    <w:p w14:paraId="51150F02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954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955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description</w:t>
        </w:r>
      </w:ins>
    </w:p>
    <w:p w14:paraId="2FEDA0C3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956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957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"Relative reference to TP id.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4A3D14EF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958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959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lastRenderedPageBreak/>
          <w:t xml:space="preserve">         }</w:t>
        </w:r>
      </w:ins>
    </w:p>
    <w:p w14:paraId="2458E23A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960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961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}</w:t>
        </w:r>
      </w:ins>
    </w:p>
    <w:p w14:paraId="00EB96E7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962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963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}</w:t>
        </w:r>
      </w:ins>
    </w:p>
    <w:p w14:paraId="6908C880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964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</w:p>
    <w:p w14:paraId="1100B344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965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966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grouping network-topology-def {</w:t>
        </w:r>
      </w:ins>
    </w:p>
    <w:p w14:paraId="62E9F1B2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967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968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list node {</w:t>
        </w:r>
      </w:ins>
    </w:p>
    <w:p w14:paraId="43EA2A22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969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970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  key "node-id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095F267B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971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972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  description</w:t>
        </w:r>
      </w:ins>
    </w:p>
    <w:p w14:paraId="22540524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973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974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"The inventory of nodes of this topology.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0C56025C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975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976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  leaf node-id {</w:t>
        </w:r>
      </w:ins>
    </w:p>
    <w:p w14:paraId="5AA53373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977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978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type </w:t>
        </w:r>
        <w:proofErr w:type="spellStart"/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inet:uri</w:t>
        </w:r>
        <w:proofErr w:type="spellEnd"/>
        <w:proofErr w:type="gram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;</w:t>
        </w:r>
      </w:ins>
    </w:p>
    <w:p w14:paraId="0EB3AD2E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979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980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description</w:t>
        </w:r>
      </w:ins>
    </w:p>
    <w:p w14:paraId="1E076E7E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981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982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  "Node identifier.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1E2694C4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983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984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  }</w:t>
        </w:r>
      </w:ins>
    </w:p>
    <w:p w14:paraId="4925F77F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985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986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  uses node-</w:t>
        </w:r>
        <w:proofErr w:type="spellStart"/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slo</w:t>
        </w:r>
        <w:proofErr w:type="spell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;</w:t>
        </w:r>
        <w:proofErr w:type="gramEnd"/>
      </w:ins>
    </w:p>
    <w:p w14:paraId="5094AA3D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987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988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  list termination-point {</w:t>
        </w:r>
      </w:ins>
    </w:p>
    <w:p w14:paraId="7253BD99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989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990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key "</w:t>
        </w:r>
        <w:proofErr w:type="spell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tp</w:t>
        </w:r>
        <w:proofErr w:type="spell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-id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119D95D0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991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992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description</w:t>
        </w:r>
      </w:ins>
    </w:p>
    <w:p w14:paraId="65891085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993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994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  "TP identifier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564BB4DA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995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996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leaf </w:t>
        </w:r>
        <w:proofErr w:type="spell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tp</w:t>
        </w:r>
        <w:proofErr w:type="spell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-id {</w:t>
        </w:r>
      </w:ins>
    </w:p>
    <w:p w14:paraId="3165F6AC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997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998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  type </w:t>
        </w:r>
        <w:proofErr w:type="spellStart"/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inet:uri</w:t>
        </w:r>
        <w:proofErr w:type="spellEnd"/>
        <w:proofErr w:type="gram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;</w:t>
        </w:r>
      </w:ins>
    </w:p>
    <w:p w14:paraId="2FB4F868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999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000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  description</w:t>
        </w:r>
      </w:ins>
    </w:p>
    <w:p w14:paraId="4CAA720A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001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002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"Termination point identifier.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41E5D5AE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003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004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}</w:t>
        </w:r>
      </w:ins>
    </w:p>
    <w:p w14:paraId="29434B34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005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006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leaf endpoint-id {</w:t>
        </w:r>
      </w:ins>
    </w:p>
    <w:p w14:paraId="15A8DF50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007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008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  type </w:t>
        </w:r>
        <w:proofErr w:type="spell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leafref</w:t>
        </w:r>
        <w:proofErr w:type="spell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{</w:t>
        </w:r>
      </w:ins>
    </w:p>
    <w:p w14:paraId="0A8BB63D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009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010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    path "/network-slices/network-slice[ns-id=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current(</w:t>
        </w:r>
        <w:proofErr w:type="gram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)"+</w:t>
        </w:r>
      </w:ins>
    </w:p>
    <w:p w14:paraId="2CDB0227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011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012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         "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/..</w:t>
        </w:r>
        <w:proofErr w:type="gram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/../../../../ns-id]/endpoints/endpoint/"+</w:t>
        </w:r>
      </w:ins>
    </w:p>
    <w:p w14:paraId="68EE4A49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013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014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 "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endpoint</w:t>
        </w:r>
        <w:proofErr w:type="gram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-id";</w:t>
        </w:r>
      </w:ins>
    </w:p>
    <w:p w14:paraId="18A4D499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015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016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  }</w:t>
        </w:r>
      </w:ins>
    </w:p>
    <w:p w14:paraId="067CB1A6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017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018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  description</w:t>
        </w:r>
      </w:ins>
    </w:p>
    <w:p w14:paraId="78B7EC64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019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020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    "Relative reference to TP id.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42F4B648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021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022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}</w:t>
        </w:r>
      </w:ins>
    </w:p>
    <w:p w14:paraId="4101CF08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023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024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  }</w:t>
        </w:r>
      </w:ins>
    </w:p>
    <w:p w14:paraId="7D704ECD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025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026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}</w:t>
        </w:r>
      </w:ins>
    </w:p>
    <w:p w14:paraId="588C1A10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027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028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list link {</w:t>
        </w:r>
      </w:ins>
    </w:p>
    <w:p w14:paraId="11D0C0F1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029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030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  key "link-id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10868AF6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031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032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description</w:t>
        </w:r>
      </w:ins>
    </w:p>
    <w:p w14:paraId="148DB5B1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033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034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  "Link identifier.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1B80153B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035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036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  leaf link-id {</w:t>
        </w:r>
      </w:ins>
    </w:p>
    <w:p w14:paraId="1BBB2851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037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038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type </w:t>
        </w:r>
        <w:proofErr w:type="spellStart"/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inet:uri</w:t>
        </w:r>
        <w:proofErr w:type="spellEnd"/>
        <w:proofErr w:type="gram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;</w:t>
        </w:r>
      </w:ins>
    </w:p>
    <w:p w14:paraId="76066185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039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040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description</w:t>
        </w:r>
      </w:ins>
    </w:p>
    <w:p w14:paraId="6DD83110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041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042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  "Link identifier.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19DF157F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043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044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  }</w:t>
        </w:r>
      </w:ins>
    </w:p>
    <w:p w14:paraId="1E486528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045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046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  uses link-</w:t>
        </w:r>
        <w:proofErr w:type="spellStart"/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slo</w:t>
        </w:r>
        <w:proofErr w:type="spell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;</w:t>
        </w:r>
        <w:proofErr w:type="gramEnd"/>
      </w:ins>
    </w:p>
    <w:p w14:paraId="5A5D75F6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047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048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  container source {</w:t>
        </w:r>
      </w:ins>
    </w:p>
    <w:p w14:paraId="4E8354AE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049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050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description</w:t>
        </w:r>
      </w:ins>
    </w:p>
    <w:p w14:paraId="1F5469C9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051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052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  "Link source node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046AFDF1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053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054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leaf source-node {</w:t>
        </w:r>
      </w:ins>
    </w:p>
    <w:p w14:paraId="179CC9B0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055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056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  type </w:t>
        </w:r>
        <w:proofErr w:type="spell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leafref</w:t>
        </w:r>
        <w:proofErr w:type="spell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{</w:t>
        </w:r>
      </w:ins>
    </w:p>
    <w:p w14:paraId="74F2352F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057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058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path 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"..</w:t>
        </w:r>
        <w:proofErr w:type="gram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/../../node/node-id";</w:t>
        </w:r>
      </w:ins>
    </w:p>
    <w:p w14:paraId="0AEF3A86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059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060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  }</w:t>
        </w:r>
      </w:ins>
    </w:p>
    <w:p w14:paraId="16A4D045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061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062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  description</w:t>
        </w:r>
      </w:ins>
    </w:p>
    <w:p w14:paraId="4BD69346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063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064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"Source node identifier, must be in same topology.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01DCC4B7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065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066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}</w:t>
        </w:r>
      </w:ins>
    </w:p>
    <w:p w14:paraId="0D73639F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067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068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leaf source-</w:t>
        </w:r>
        <w:proofErr w:type="spell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tp</w:t>
        </w:r>
        <w:proofErr w:type="spell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{</w:t>
        </w:r>
      </w:ins>
    </w:p>
    <w:p w14:paraId="1EC174A7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069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070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  type </w:t>
        </w:r>
        <w:proofErr w:type="spell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leafref</w:t>
        </w:r>
        <w:proofErr w:type="spell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{</w:t>
        </w:r>
      </w:ins>
    </w:p>
    <w:p w14:paraId="7EA4E363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071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072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path 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"..</w:t>
        </w:r>
        <w:proofErr w:type="gram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/../../node[node-id=current()/../"+</w:t>
        </w:r>
      </w:ins>
    </w:p>
    <w:p w14:paraId="16B43A10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073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074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 "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source</w:t>
        </w:r>
        <w:proofErr w:type="gram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-node]/termination-point/</w:t>
        </w:r>
        <w:proofErr w:type="spell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tp</w:t>
        </w:r>
        <w:proofErr w:type="spell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-id";</w:t>
        </w:r>
      </w:ins>
    </w:p>
    <w:p w14:paraId="1B243D46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075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076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lastRenderedPageBreak/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  }</w:t>
        </w:r>
      </w:ins>
    </w:p>
    <w:p w14:paraId="584F6884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077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078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  description</w:t>
        </w:r>
      </w:ins>
    </w:p>
    <w:p w14:paraId="796971BB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079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080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"Termination point within source node that terminates</w:t>
        </w:r>
      </w:ins>
    </w:p>
    <w:p w14:paraId="5D3D14B5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081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082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 the link.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0B5054AD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083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084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}</w:t>
        </w:r>
      </w:ins>
    </w:p>
    <w:p w14:paraId="23CD1A0F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085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086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  }</w:t>
        </w:r>
      </w:ins>
    </w:p>
    <w:p w14:paraId="0E6D878C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087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088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  container destination {</w:t>
        </w:r>
      </w:ins>
    </w:p>
    <w:p w14:paraId="1AF5AE06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089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090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description</w:t>
        </w:r>
      </w:ins>
    </w:p>
    <w:p w14:paraId="5E21DD71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091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092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  "Link destination node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543919E8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093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094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leaf </w:t>
        </w:r>
        <w:proofErr w:type="spell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dest</w:t>
        </w:r>
        <w:proofErr w:type="spell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-node {</w:t>
        </w:r>
      </w:ins>
    </w:p>
    <w:p w14:paraId="2DA3BBAA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095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096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  type </w:t>
        </w:r>
        <w:proofErr w:type="spell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leafref</w:t>
        </w:r>
        <w:proofErr w:type="spell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{</w:t>
        </w:r>
      </w:ins>
    </w:p>
    <w:p w14:paraId="7D632F30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097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098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path 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"..</w:t>
        </w:r>
        <w:proofErr w:type="gram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/../../node/node-id";</w:t>
        </w:r>
      </w:ins>
    </w:p>
    <w:p w14:paraId="61163ABF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099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100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  }</w:t>
        </w:r>
      </w:ins>
    </w:p>
    <w:p w14:paraId="2CD8AA66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101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102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  description</w:t>
        </w:r>
      </w:ins>
    </w:p>
    <w:p w14:paraId="0F0DCBF2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103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104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"Destination node identifier, must be in same topology.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1F55C1EE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105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106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}</w:t>
        </w:r>
      </w:ins>
    </w:p>
    <w:p w14:paraId="37FD9816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107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108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leaf </w:t>
        </w:r>
        <w:proofErr w:type="spell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dest-tp</w:t>
        </w:r>
        <w:proofErr w:type="spell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{</w:t>
        </w:r>
      </w:ins>
    </w:p>
    <w:p w14:paraId="16C0488E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109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110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  type </w:t>
        </w:r>
        <w:proofErr w:type="spell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leafref</w:t>
        </w:r>
        <w:proofErr w:type="spell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{</w:t>
        </w:r>
      </w:ins>
    </w:p>
    <w:p w14:paraId="69AC2AC7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111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112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path 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"..</w:t>
        </w:r>
        <w:proofErr w:type="gram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/../../node[node-id=current()/../"+</w:t>
        </w:r>
      </w:ins>
    </w:p>
    <w:p w14:paraId="0CF2012B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113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114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 "</w:t>
        </w:r>
        <w:proofErr w:type="spellStart"/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dest</w:t>
        </w:r>
        <w:proofErr w:type="spellEnd"/>
        <w:proofErr w:type="gram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-node]/termination-point/</w:t>
        </w:r>
        <w:proofErr w:type="spell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tp</w:t>
        </w:r>
        <w:proofErr w:type="spell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-id";</w:t>
        </w:r>
      </w:ins>
    </w:p>
    <w:p w14:paraId="3B237F2D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115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116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  }</w:t>
        </w:r>
      </w:ins>
    </w:p>
    <w:p w14:paraId="5BD2AFCC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117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118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  description</w:t>
        </w:r>
      </w:ins>
    </w:p>
    <w:p w14:paraId="3CAF05C4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119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120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"Termination point within destination node that terminates</w:t>
        </w:r>
      </w:ins>
    </w:p>
    <w:p w14:paraId="217D162F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121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122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 the link.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56C8C4B7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123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124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}</w:t>
        </w:r>
      </w:ins>
    </w:p>
    <w:p w14:paraId="6F2F90CC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125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126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  }</w:t>
        </w:r>
      </w:ins>
    </w:p>
    <w:p w14:paraId="0ED2C6AB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127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128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}</w:t>
        </w:r>
      </w:ins>
    </w:p>
    <w:p w14:paraId="471C389B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129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130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}</w:t>
        </w:r>
      </w:ins>
    </w:p>
    <w:p w14:paraId="20B46BC6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131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</w:p>
    <w:p w14:paraId="44976020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132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133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/*</w:t>
        </w:r>
      </w:ins>
    </w:p>
    <w:p w14:paraId="7E4F7341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134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135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* Configuration data nodes</w:t>
        </w:r>
      </w:ins>
    </w:p>
    <w:p w14:paraId="49057754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136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137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*/</w:t>
        </w:r>
      </w:ins>
    </w:p>
    <w:p w14:paraId="71BFAEF3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138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139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container network-slices {</w:t>
        </w:r>
      </w:ins>
    </w:p>
    <w:p w14:paraId="61A78D85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140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141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description</w:t>
        </w:r>
      </w:ins>
    </w:p>
    <w:p w14:paraId="73ED2139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142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143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"Generic network slice configurations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6B2075D9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144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145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list network-slice {</w:t>
        </w:r>
      </w:ins>
    </w:p>
    <w:p w14:paraId="575606A2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146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147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key "ns-id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1A4957FC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148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149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description</w:t>
        </w:r>
      </w:ins>
    </w:p>
    <w:p w14:paraId="0AC11DF1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150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151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"Network slice identifier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2DA64D4A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152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153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leaf ns-id {</w:t>
        </w:r>
      </w:ins>
    </w:p>
    <w:p w14:paraId="5FEFE633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154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155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type 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string;</w:t>
        </w:r>
        <w:proofErr w:type="gramEnd"/>
      </w:ins>
    </w:p>
    <w:p w14:paraId="115F15F6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156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157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description</w:t>
        </w:r>
      </w:ins>
    </w:p>
    <w:p w14:paraId="07DA3345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158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159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"A unique network slice identifier across a slice controller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58ED9AAF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160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161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}</w:t>
        </w:r>
      </w:ins>
    </w:p>
    <w:p w14:paraId="2E540364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162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163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uses ns-generic-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info;</w:t>
        </w:r>
        <w:proofErr w:type="gramEnd"/>
      </w:ins>
    </w:p>
    <w:p w14:paraId="6812E8AB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164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165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uses ns-</w:t>
        </w:r>
        <w:proofErr w:type="spellStart"/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slo</w:t>
        </w:r>
        <w:proofErr w:type="spell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;</w:t>
        </w:r>
        <w:proofErr w:type="gramEnd"/>
      </w:ins>
    </w:p>
    <w:p w14:paraId="3874E40E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166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</w:p>
    <w:p w14:paraId="775DB131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167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168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container endpoints {</w:t>
        </w:r>
      </w:ins>
    </w:p>
    <w:p w14:paraId="6063A946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169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170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  description</w:t>
        </w:r>
      </w:ins>
    </w:p>
    <w:p w14:paraId="6A61C1A9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171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172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"Endpoints of a network slice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434F6B6D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173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174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</w:t>
        </w:r>
      </w:ins>
    </w:p>
    <w:p w14:paraId="58D9182D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175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176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list endpoint {</w:t>
        </w:r>
      </w:ins>
    </w:p>
    <w:p w14:paraId="1B815F8D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177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178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key "endpoint-id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4D3B5899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179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180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description</w:t>
        </w:r>
      </w:ins>
    </w:p>
    <w:p w14:paraId="78C2BE25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181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182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  "List of endpoints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6205861A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183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184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leaf endpoint-id {</w:t>
        </w:r>
      </w:ins>
    </w:p>
    <w:p w14:paraId="08F68C9C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185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186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lastRenderedPageBreak/>
          <w:t xml:space="preserve">               type 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string;</w:t>
        </w:r>
        <w:proofErr w:type="gramEnd"/>
      </w:ins>
    </w:p>
    <w:p w14:paraId="757CE521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187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188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  description</w:t>
        </w:r>
      </w:ins>
    </w:p>
    <w:p w14:paraId="536F267D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189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190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    "Endpoint identifier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6A245ADB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191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192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}</w:t>
        </w:r>
      </w:ins>
    </w:p>
    <w:p w14:paraId="0FBE6E69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193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194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}</w:t>
        </w:r>
      </w:ins>
    </w:p>
    <w:p w14:paraId="179E665F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195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196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}</w:t>
        </w:r>
      </w:ins>
    </w:p>
    <w:p w14:paraId="32CA1524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197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198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container network-topologies {</w:t>
        </w:r>
      </w:ins>
    </w:p>
    <w:p w14:paraId="0D99DCA0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199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200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  description</w:t>
        </w:r>
      </w:ins>
    </w:p>
    <w:p w14:paraId="62B191BB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201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202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"A network slice is described as a network topology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5130A832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203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204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</w:t>
        </w:r>
      </w:ins>
    </w:p>
    <w:p w14:paraId="52B16A44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205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206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list network-topology {</w:t>
        </w:r>
      </w:ins>
    </w:p>
    <w:p w14:paraId="7B46A650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207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208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key "topology-id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606755AE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209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210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description</w:t>
        </w:r>
      </w:ins>
    </w:p>
    <w:p w14:paraId="774ECF8C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211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212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  "List of network topologies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257D17CF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213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214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leaf topology-id {</w:t>
        </w:r>
      </w:ins>
    </w:p>
    <w:p w14:paraId="4B07340B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215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216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  type 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string;</w:t>
        </w:r>
        <w:proofErr w:type="gramEnd"/>
      </w:ins>
    </w:p>
    <w:p w14:paraId="6E646DA6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217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218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  description</w:t>
        </w:r>
      </w:ins>
    </w:p>
    <w:p w14:paraId="1DCF697A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219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220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    "Topology identifier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390E1DA6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221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222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}</w:t>
        </w:r>
      </w:ins>
    </w:p>
    <w:p w14:paraId="6D944936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223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224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uses network-topology-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def;</w:t>
        </w:r>
        <w:proofErr w:type="gramEnd"/>
      </w:ins>
    </w:p>
    <w:p w14:paraId="6CC989A3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225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226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}</w:t>
        </w:r>
      </w:ins>
    </w:p>
    <w:p w14:paraId="0AB21726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227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228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}</w:t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</w:t>
        </w:r>
      </w:ins>
    </w:p>
    <w:p w14:paraId="6D2EB3B1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229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230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container connectivity-matrices {</w:t>
        </w:r>
      </w:ins>
    </w:p>
    <w:p w14:paraId="33B0718E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231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232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  description</w:t>
        </w:r>
      </w:ins>
    </w:p>
    <w:p w14:paraId="13012FED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233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234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"Connectivity matrices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2F985AAF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235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236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</w:t>
        </w:r>
      </w:ins>
    </w:p>
    <w:p w14:paraId="02DBBF46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237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238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list connectivity-matrix {</w:t>
        </w:r>
      </w:ins>
    </w:p>
    <w:p w14:paraId="43458FC9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239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240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key "connectivity-matrix-id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5EA9E411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241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242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description</w:t>
        </w:r>
      </w:ins>
    </w:p>
    <w:p w14:paraId="369F4D0C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243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244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  "List of connectivity matrix entities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185B9C47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245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246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leaf connectivity-matrix-id {</w:t>
        </w:r>
      </w:ins>
    </w:p>
    <w:p w14:paraId="0D871E3F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247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248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  type 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uint32;</w:t>
        </w:r>
        <w:proofErr w:type="gramEnd"/>
      </w:ins>
    </w:p>
    <w:p w14:paraId="13A0112F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249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250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  description</w:t>
        </w:r>
      </w:ins>
    </w:p>
    <w:p w14:paraId="7EBFF7AF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251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252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    "Connectivity matrix identifier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258DFCF2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253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254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}</w:t>
        </w:r>
      </w:ins>
    </w:p>
    <w:p w14:paraId="532D99DE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255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256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leaf topology-id {</w:t>
        </w:r>
      </w:ins>
    </w:p>
    <w:p w14:paraId="1774BE34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257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258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  type </w:t>
        </w:r>
        <w:proofErr w:type="spell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leafref</w:t>
        </w:r>
        <w:proofErr w:type="spell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{</w:t>
        </w:r>
      </w:ins>
    </w:p>
    <w:p w14:paraId="74B1A196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259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260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    path 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"..</w:t>
        </w:r>
        <w:proofErr w:type="gram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/../../network-topologies/network-topology/topology-id";</w:t>
        </w:r>
      </w:ins>
    </w:p>
    <w:p w14:paraId="5D90E962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261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262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  }</w:t>
        </w:r>
      </w:ins>
    </w:p>
    <w:p w14:paraId="1B56320A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263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264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  description</w:t>
        </w:r>
      </w:ins>
    </w:p>
    <w:p w14:paraId="54CA7084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265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266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    "Relative reference to network topology id.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754B4B58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267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268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}</w:t>
        </w:r>
      </w:ins>
    </w:p>
    <w:p w14:paraId="6496758A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269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270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leaf </w:t>
        </w:r>
        <w:proofErr w:type="spell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src</w:t>
        </w:r>
        <w:proofErr w:type="spell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-endpoint {</w:t>
        </w:r>
      </w:ins>
    </w:p>
    <w:p w14:paraId="7B2811A9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271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272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  type </w:t>
        </w:r>
        <w:proofErr w:type="spell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leafref</w:t>
        </w:r>
        <w:proofErr w:type="spell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{</w:t>
        </w:r>
      </w:ins>
    </w:p>
    <w:p w14:paraId="4B3A7B20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273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274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    path 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"..</w:t>
        </w:r>
        <w:proofErr w:type="gram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/../../endpoints/endpoint/endpoint-id";</w:t>
        </w:r>
      </w:ins>
    </w:p>
    <w:p w14:paraId="1D9268D9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275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276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  }</w:t>
        </w:r>
      </w:ins>
    </w:p>
    <w:p w14:paraId="14CD07BB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277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278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  description</w:t>
        </w:r>
      </w:ins>
    </w:p>
    <w:p w14:paraId="18AE3B92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279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280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    "Relative reference to endpoint id.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6F301113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281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282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}</w:t>
        </w:r>
      </w:ins>
    </w:p>
    <w:p w14:paraId="220BF938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283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284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leaf </w:t>
        </w:r>
        <w:proofErr w:type="spell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dst</w:t>
        </w:r>
        <w:proofErr w:type="spell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-endpoint {</w:t>
        </w:r>
      </w:ins>
    </w:p>
    <w:p w14:paraId="4064A1CD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285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286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  type </w:t>
        </w:r>
        <w:proofErr w:type="spell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leafref</w:t>
        </w:r>
        <w:proofErr w:type="spell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{</w:t>
        </w:r>
      </w:ins>
    </w:p>
    <w:p w14:paraId="6FA001BF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287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288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    path 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"..</w:t>
        </w:r>
        <w:proofErr w:type="gram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/../../endpoints/endpoint/endpoint-id";</w:t>
        </w:r>
      </w:ins>
    </w:p>
    <w:p w14:paraId="686FF924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289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290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  }</w:t>
        </w:r>
      </w:ins>
    </w:p>
    <w:p w14:paraId="2AB5C48E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291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292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  description</w:t>
        </w:r>
      </w:ins>
    </w:p>
    <w:p w14:paraId="1A423356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293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294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      "Relative reference to endpoint id.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";</w:t>
        </w:r>
        <w:proofErr w:type="gramEnd"/>
      </w:ins>
    </w:p>
    <w:p w14:paraId="78B8231C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295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296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}</w:t>
        </w:r>
      </w:ins>
    </w:p>
    <w:p w14:paraId="4B27E434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297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298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uses connectivity-matrix-entry-</w:t>
        </w:r>
        <w:proofErr w:type="spellStart"/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slo</w:t>
        </w:r>
        <w:proofErr w:type="spellEnd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;</w:t>
        </w:r>
        <w:proofErr w:type="gramEnd"/>
      </w:ins>
    </w:p>
    <w:p w14:paraId="546A829F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299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300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uses explicit-</w:t>
        </w:r>
        <w:proofErr w:type="gramStart"/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path;</w:t>
        </w:r>
        <w:proofErr w:type="gramEnd"/>
      </w:ins>
    </w:p>
    <w:p w14:paraId="1521DE8A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301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302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    } //connectivity-matrix</w:t>
        </w:r>
      </w:ins>
    </w:p>
    <w:p w14:paraId="4F630044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303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304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lastRenderedPageBreak/>
          <w:tab/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ab/>
          <w:t xml:space="preserve"> } //connectivity-matrices</w:t>
        </w:r>
      </w:ins>
    </w:p>
    <w:p w14:paraId="240E0A05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305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306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  } //network-slice</w:t>
        </w:r>
      </w:ins>
    </w:p>
    <w:p w14:paraId="49A32913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307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308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  } //network slices</w:t>
        </w:r>
      </w:ins>
    </w:p>
    <w:p w14:paraId="23856E44" w14:textId="202AD6E6" w:rsidR="00CB1611" w:rsidRDefault="00CB1611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309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ins w:id="1310" w:author="Aihua Guo" w:date="2021-10-18T13:27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}</w:t>
        </w:r>
      </w:ins>
    </w:p>
    <w:p w14:paraId="5606F66D" w14:textId="56DFD24A" w:rsidR="00CB1611" w:rsidRDefault="00CB1611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311" w:author="Aihua Guo" w:date="2021-10-18T13:26:00Z"/>
          <w:rFonts w:ascii="Courier New" w:eastAsia="Courier New" w:hAnsi="Courier New" w:cs="Courier New"/>
          <w:color w:val="000000"/>
          <w:sz w:val="21"/>
          <w:szCs w:val="21"/>
        </w:rPr>
      </w:pPr>
      <w:ins w:id="1312" w:author="Aihua Guo" w:date="2021-10-18T13:27:00Z">
        <w:r>
          <w:rPr>
            <w:rFonts w:ascii="Courier New" w:eastAsia="Courier New" w:hAnsi="Courier New" w:cs="Courier New"/>
            <w:color w:val="000000"/>
            <w:sz w:val="21"/>
            <w:szCs w:val="21"/>
          </w:rPr>
          <w:t>&lt;CODE ENDS&gt;</w:t>
        </w:r>
      </w:ins>
    </w:p>
    <w:p w14:paraId="629F52CD" w14:textId="77777777" w:rsidR="00CB1611" w:rsidRDefault="00CB1611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313" w:author="Aihua Guo" w:date="2021-10-18T13:18:00Z"/>
          <w:rFonts w:ascii="Courier New" w:eastAsia="Courier New" w:hAnsi="Courier New" w:cs="Courier New"/>
          <w:color w:val="000000"/>
          <w:sz w:val="21"/>
          <w:szCs w:val="21"/>
        </w:rPr>
      </w:pPr>
    </w:p>
    <w:p w14:paraId="5A02A1F0" w14:textId="374E9BCE" w:rsidR="003305FB" w:rsidRPr="003305FB" w:rsidDel="00CB1611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del w:id="1314" w:author="Aihua Guo" w:date="2021-10-18T13:27:00Z"/>
          <w:rFonts w:ascii="Courier New" w:eastAsia="Courier New" w:hAnsi="Courier New" w:cs="Courier New"/>
          <w:color w:val="000000"/>
          <w:sz w:val="21"/>
          <w:szCs w:val="21"/>
        </w:rPr>
      </w:pPr>
      <w:del w:id="1315" w:author="Aihua Guo" w:date="2021-10-18T14:58:00Z">
        <w:r w:rsidRPr="003305FB" w:rsidDel="00D56B04">
          <w:rPr>
            <w:rFonts w:ascii="Courier New" w:eastAsia="Courier New" w:hAnsi="Courier New" w:cs="Courier New"/>
            <w:color w:val="000000"/>
            <w:sz w:val="21"/>
            <w:szCs w:val="21"/>
          </w:rPr>
          <w:delText>4.</w:delText>
        </w:r>
      </w:del>
      <w:del w:id="1316" w:author="Aihua Guo" w:date="2021-10-18T13:27:00Z">
        <w:r w:rsidRPr="003305FB" w:rsidDel="00CB1611">
          <w:rPr>
            <w:rFonts w:ascii="Courier New" w:eastAsia="Courier New" w:hAnsi="Courier New" w:cs="Courier New"/>
            <w:color w:val="000000"/>
            <w:sz w:val="21"/>
            <w:szCs w:val="21"/>
          </w:rPr>
          <w:delText>2</w:delText>
        </w:r>
      </w:del>
      <w:ins w:id="1317" w:author="Aihua Guo" w:date="2021-10-18T14:58:00Z">
        <w:r w:rsidR="00D56B04">
          <w:rPr>
            <w:rFonts w:ascii="Courier New" w:eastAsia="Courier New" w:hAnsi="Courier New" w:cs="Courier New"/>
            <w:color w:val="000000"/>
            <w:sz w:val="21"/>
            <w:szCs w:val="21"/>
          </w:rPr>
          <w:t>4.2.4</w:t>
        </w:r>
      </w:ins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.  </w:t>
      </w:r>
      <w:ins w:id="1318" w:author="Aihua Guo" w:date="2021-10-18T13:27:00Z">
        <w:r w:rsidR="00CB1611"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NBI YANG Model Tree for OTN slice</w:t>
        </w:r>
      </w:ins>
      <w:del w:id="1319" w:author="Aihua Guo" w:date="2021-10-18T13:27:00Z">
        <w:r w:rsidRPr="003305FB" w:rsidDel="00CB1611">
          <w:rPr>
            <w:rFonts w:ascii="Courier New" w:eastAsia="Courier New" w:hAnsi="Courier New" w:cs="Courier New"/>
            <w:color w:val="000000"/>
            <w:sz w:val="21"/>
            <w:szCs w:val="21"/>
          </w:rPr>
          <w:delText>OTN Slicing YANG Model for OTN-SC NBI</w:delText>
        </w:r>
      </w:del>
    </w:p>
    <w:p w14:paraId="320B607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980546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TBD.</w:t>
      </w:r>
    </w:p>
    <w:p w14:paraId="4B32BC79" w14:textId="1121FEC9" w:rsid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320" w:author="Aihua Guo" w:date="2021-10-18T13:28:00Z"/>
          <w:rFonts w:ascii="Courier New" w:eastAsia="Courier New" w:hAnsi="Courier New" w:cs="Courier New"/>
          <w:color w:val="000000"/>
          <w:sz w:val="21"/>
          <w:szCs w:val="21"/>
        </w:rPr>
      </w:pPr>
    </w:p>
    <w:p w14:paraId="067848F9" w14:textId="0E886BAA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321" w:author="Aihua Guo" w:date="2021-10-18T13:28:00Z"/>
          <w:rFonts w:ascii="Courier New" w:eastAsia="Courier New" w:hAnsi="Courier New" w:cs="Courier New"/>
          <w:color w:val="000000"/>
          <w:sz w:val="21"/>
          <w:szCs w:val="21"/>
        </w:rPr>
      </w:pPr>
      <w:ins w:id="1322" w:author="Aihua Guo" w:date="2021-10-18T13:28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4.</w:t>
        </w:r>
      </w:ins>
      <w:ins w:id="1323" w:author="Aihua Guo" w:date="2021-10-18T14:58:00Z">
        <w:r w:rsidR="00D56B04">
          <w:rPr>
            <w:rFonts w:ascii="Courier New" w:eastAsia="Courier New" w:hAnsi="Courier New" w:cs="Courier New"/>
            <w:color w:val="000000"/>
            <w:sz w:val="21"/>
            <w:szCs w:val="21"/>
          </w:rPr>
          <w:t>2</w:t>
        </w:r>
      </w:ins>
      <w:ins w:id="1324" w:author="Aihua Guo" w:date="2021-10-18T13:28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.</w:t>
        </w:r>
        <w:r>
          <w:rPr>
            <w:rFonts w:ascii="Courier New" w:eastAsia="Courier New" w:hAnsi="Courier New" w:cs="Courier New"/>
            <w:color w:val="000000"/>
            <w:sz w:val="21"/>
            <w:szCs w:val="21"/>
          </w:rPr>
          <w:t>5</w:t>
        </w:r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.  NBI YANG Code for OTN Slice</w:t>
        </w:r>
      </w:ins>
    </w:p>
    <w:p w14:paraId="4F942DCE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325" w:author="Aihua Guo" w:date="2021-10-18T13:28:00Z"/>
          <w:rFonts w:ascii="Courier New" w:eastAsia="Courier New" w:hAnsi="Courier New" w:cs="Courier New"/>
          <w:color w:val="000000"/>
          <w:sz w:val="21"/>
          <w:szCs w:val="21"/>
        </w:rPr>
      </w:pPr>
    </w:p>
    <w:p w14:paraId="60381E0A" w14:textId="4B842E20" w:rsid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326" w:author="Aihua Guo" w:date="2021-10-18T13:28:00Z"/>
          <w:rFonts w:ascii="Courier New" w:eastAsia="Courier New" w:hAnsi="Courier New" w:cs="Courier New"/>
          <w:color w:val="000000"/>
          <w:sz w:val="21"/>
          <w:szCs w:val="21"/>
        </w:rPr>
      </w:pPr>
      <w:ins w:id="1327" w:author="Aihua Guo" w:date="2021-10-18T13:28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TBD.</w:t>
        </w:r>
      </w:ins>
    </w:p>
    <w:p w14:paraId="28EA6774" w14:textId="77777777" w:rsidR="00CB1611" w:rsidRPr="003305FB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4754BB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5.  Manageability Considerations</w:t>
      </w:r>
    </w:p>
    <w:p w14:paraId="52E5A80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F6D0A8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To ensure the security and controllability of physical resource</w:t>
      </w:r>
    </w:p>
    <w:p w14:paraId="25390CD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isolation, slice-based independent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operation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and management are</w:t>
      </w:r>
    </w:p>
    <w:p w14:paraId="18AF933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required to achieve management isolation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Each optical slice</w:t>
      </w:r>
    </w:p>
    <w:p w14:paraId="22AF746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typically requires dedicated accounts, permissions, and resources for</w:t>
      </w:r>
    </w:p>
    <w:p w14:paraId="401181F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independent access and O&amp;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M.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This mechanism is to guarantee the</w:t>
      </w:r>
    </w:p>
    <w:p w14:paraId="7AB2AAF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information isolation among slice tenants and to avoid resource</w:t>
      </w:r>
    </w:p>
    <w:p w14:paraId="3355398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conflicts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The access to slice management functions will only be</w:t>
      </w:r>
    </w:p>
    <w:p w14:paraId="678C65E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permitted after successful security checks.</w:t>
      </w:r>
    </w:p>
    <w:p w14:paraId="102F214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B1D1F2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6.  Security Considerations</w:t>
      </w:r>
    </w:p>
    <w:p w14:paraId="2741CE8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29CC81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&lt;Add any security considerations&gt;</w:t>
      </w:r>
    </w:p>
    <w:p w14:paraId="73B5EDC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56FE50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0B3040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EAD83D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1A8858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917A0EE" w14:textId="12799040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Zheng,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et al.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</w:t>
      </w:r>
      <w:del w:id="1328" w:author="Aihua Guo" w:date="2021-10-18T13:17:00Z">
        <w:r w:rsidRPr="003305FB" w:rsidDel="00127A78">
          <w:rPr>
            <w:rFonts w:ascii="Courier New" w:eastAsia="Courier New" w:hAnsi="Courier New" w:cs="Courier New"/>
            <w:color w:val="000000"/>
            <w:sz w:val="21"/>
            <w:szCs w:val="21"/>
          </w:rPr>
          <w:delText>Expires January 11, 2022</w:delText>
        </w:r>
      </w:del>
      <w:ins w:id="1329" w:author="Aihua Guo" w:date="2021-10-18T13:17:00Z">
        <w:r w:rsid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Expires October 19, 2022</w:t>
        </w:r>
      </w:ins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[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Page 13]</w:t>
      </w:r>
    </w:p>
    <w:p w14:paraId="3A857AD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br w:type="page"/>
      </w:r>
    </w:p>
    <w:p w14:paraId="2DC7572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Internet-Draft      Framework and YANG of OTN Slices           July 2021</w:t>
      </w:r>
    </w:p>
    <w:p w14:paraId="5367A8C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AC358F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339318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7.  IANA Considerations</w:t>
      </w:r>
    </w:p>
    <w:p w14:paraId="042D150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08C8E5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&lt;Add any IANA considerations&gt;</w:t>
      </w:r>
    </w:p>
    <w:p w14:paraId="3B3DE03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FD0AAA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8.  References</w:t>
      </w:r>
    </w:p>
    <w:p w14:paraId="132F936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335810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8.1.  Normative References</w:t>
      </w:r>
    </w:p>
    <w:p w14:paraId="56A3910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BFFAF2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[I-</w:t>
      </w:r>
      <w:proofErr w:type="spellStart"/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D.ietf</w:t>
      </w:r>
      <w:proofErr w:type="spellEnd"/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-teas-yang-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te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]</w:t>
      </w:r>
    </w:p>
    <w:p w14:paraId="7AF0584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Juniper Networks, Cisco Systems Inc, Volta Networks,</w:t>
      </w:r>
    </w:p>
    <w:p w14:paraId="7178144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Juniper Networks, Individual, and Telefonica, "A YANG Data</w:t>
      </w:r>
    </w:p>
    <w:p w14:paraId="26ADE7B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Model for Traffic Engineering Tunnels, Label Switched</w:t>
      </w:r>
    </w:p>
    <w:p w14:paraId="78A02DA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Paths and Interfaces", draft-ietf-teas-yang-te-27 (work in</w:t>
      </w:r>
    </w:p>
    <w:p w14:paraId="340534E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progress), July 2021.</w:t>
      </w:r>
    </w:p>
    <w:p w14:paraId="46CAF02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26C2CD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[RFC8795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]  Liu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, X., 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Bryskin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, I., 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Beeram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, V., Saad, T., Shah, H., and</w:t>
      </w:r>
    </w:p>
    <w:p w14:paraId="3B01D73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O. Gonzalez de Dios, "YANG Data Model for Traffic</w:t>
      </w:r>
    </w:p>
    <w:p w14:paraId="50A9B34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Engineering (TE) Topologies", RFC 8795,</w:t>
      </w:r>
    </w:p>
    <w:p w14:paraId="1950101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DOI 10.17487/RFC8795, August 2020,</w:t>
      </w:r>
    </w:p>
    <w:p w14:paraId="2F857BD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&lt;https://www.rfc-editor.org/info/rfc8795&gt;.</w:t>
      </w:r>
    </w:p>
    <w:p w14:paraId="2EED109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7A26C1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[TS.28.530-3GPP]</w:t>
      </w:r>
    </w:p>
    <w:p w14:paraId="0D1A66A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3rd Generation Partnership Project (3GPP), "3GPP TS 28.530</w:t>
      </w:r>
    </w:p>
    <w:p w14:paraId="48E117D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V15.1.0 Technical Specification Group Services and System</w:t>
      </w:r>
    </w:p>
    <w:p w14:paraId="7E5D7B8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Aspects; Management and orchestration; Concepts, use cases</w:t>
      </w:r>
    </w:p>
    <w:p w14:paraId="63581E9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and requirements (Release 15)", 3GPP TS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28.530 ,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December</w:t>
      </w:r>
    </w:p>
    <w:p w14:paraId="469A642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2018, &lt;http://ftp.3gpp.org//Specs/</w:t>
      </w:r>
    </w:p>
    <w:p w14:paraId="2C00986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archive/28_series/28.530/28530-f10.zip&gt;.</w:t>
      </w:r>
    </w:p>
    <w:p w14:paraId="2DE2E99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528986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8.2.  Informative References</w:t>
      </w:r>
    </w:p>
    <w:p w14:paraId="316B90F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6A6379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[I-</w:t>
      </w:r>
      <w:proofErr w:type="spellStart"/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D.ietf</w:t>
      </w:r>
      <w:proofErr w:type="spellEnd"/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-teas-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ietf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-network-slices]</w:t>
      </w:r>
    </w:p>
    <w:p w14:paraId="31AE809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Old Dog Consulting, Independent, Juniper Networks, Nokia,</w:t>
      </w:r>
    </w:p>
    <w:p w14:paraId="0E88865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NTT, Futurewei, Telefonica, and Juniper Networks,</w:t>
      </w:r>
    </w:p>
    <w:p w14:paraId="26975F4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"Framework for IETF Network Slices", draft-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ietf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-teas-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ietf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-</w:t>
      </w:r>
    </w:p>
    <w:p w14:paraId="182ED0D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network-slices-03 (work in progress), May 2021.</w:t>
      </w:r>
    </w:p>
    <w:p w14:paraId="570E2B0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595BFD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[RFC8453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]  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Ceccarelli</w:t>
      </w:r>
      <w:proofErr w:type="spellEnd"/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, D., Ed. and Y. Lee, Ed., "Framework for</w:t>
      </w:r>
    </w:p>
    <w:p w14:paraId="6CECED6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Abstraction and Control of TE Networks (ACTN)", RFC 8453,</w:t>
      </w:r>
    </w:p>
    <w:p w14:paraId="585C438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DOI 10.17487/RFC8453, August 2018,</w:t>
      </w:r>
    </w:p>
    <w:p w14:paraId="6697C4B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  &lt;https://www.rfc-editor.org/info/rfc8453&gt;.</w:t>
      </w:r>
    </w:p>
    <w:p w14:paraId="6763B56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732ADA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Acknowledgments</w:t>
      </w:r>
    </w:p>
    <w:p w14:paraId="6E3C777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0C113F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This document was prepared using 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kramdown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.</w:t>
      </w:r>
    </w:p>
    <w:p w14:paraId="2A28841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F601C2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Previous versions of this document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was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prepared using 2-Word-</w:t>
      </w:r>
    </w:p>
    <w:p w14:paraId="5524EE0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v2.0.template.dot.</w:t>
      </w:r>
    </w:p>
    <w:p w14:paraId="04CCE8C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40BBAE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10E96E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7C0B57F" w14:textId="5C9F9781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Zheng,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et al.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</w:t>
      </w:r>
      <w:del w:id="1330" w:author="Aihua Guo" w:date="2021-10-18T13:17:00Z">
        <w:r w:rsidRPr="003305FB" w:rsidDel="00127A78">
          <w:rPr>
            <w:rFonts w:ascii="Courier New" w:eastAsia="Courier New" w:hAnsi="Courier New" w:cs="Courier New"/>
            <w:color w:val="000000"/>
            <w:sz w:val="21"/>
            <w:szCs w:val="21"/>
          </w:rPr>
          <w:delText>Expires January 11, 2022</w:delText>
        </w:r>
      </w:del>
      <w:ins w:id="1331" w:author="Aihua Guo" w:date="2021-10-18T13:17:00Z">
        <w:r w:rsid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Expires October 19, 2022</w:t>
        </w:r>
      </w:ins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[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Page 14]</w:t>
      </w:r>
    </w:p>
    <w:p w14:paraId="36FFBA3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br w:type="page"/>
      </w:r>
    </w:p>
    <w:p w14:paraId="0B973A7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Internet-Draft      Framework and YANG of OTN Slices           July 2021</w:t>
      </w:r>
    </w:p>
    <w:p w14:paraId="43AB2F2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93C433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7EC0F6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Contributors' Addresses</w:t>
      </w:r>
    </w:p>
    <w:p w14:paraId="76174AD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69E057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Henry Yu</w:t>
      </w:r>
    </w:p>
    <w:p w14:paraId="2743D83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Huawei Technologies Canada</w:t>
      </w:r>
    </w:p>
    <w:p w14:paraId="70CB25F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C7CB9C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Email: henry.yu@huawei.com</w:t>
      </w:r>
    </w:p>
    <w:p w14:paraId="17F06FC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DFDB0C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Authors' Addresses</w:t>
      </w:r>
    </w:p>
    <w:p w14:paraId="0873FA6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459B36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Haomian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Zheng</w:t>
      </w:r>
    </w:p>
    <w:p w14:paraId="604477E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Huawei Technologies</w:t>
      </w:r>
    </w:p>
    <w:p w14:paraId="3DB8613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H1, 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Xiliu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Beipo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Village, 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Songshan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Lake</w:t>
      </w:r>
    </w:p>
    <w:p w14:paraId="65771AD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Dongguan</w:t>
      </w:r>
    </w:p>
    <w:p w14:paraId="254E182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China</w:t>
      </w:r>
    </w:p>
    <w:p w14:paraId="40016CC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1B6FB9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Email: zhenghaomian@huawei.com</w:t>
      </w:r>
    </w:p>
    <w:p w14:paraId="33DF906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2B3752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9A1C8F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Italo 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Busi</w:t>
      </w:r>
      <w:proofErr w:type="spellEnd"/>
    </w:p>
    <w:p w14:paraId="2EA83C6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Huawei Technologies</w:t>
      </w:r>
    </w:p>
    <w:p w14:paraId="0721C82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6087BB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Email: italo.busi@huawei.com</w:t>
      </w:r>
    </w:p>
    <w:p w14:paraId="7E7F563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61AD53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E7388F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Aihua Guo</w:t>
      </w:r>
    </w:p>
    <w:p w14:paraId="315A0C5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Futurewei Technologies</w:t>
      </w:r>
    </w:p>
    <w:p w14:paraId="6697A69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2DED1E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Email: aihuaguo.ietf@gmail.com</w:t>
      </w:r>
    </w:p>
    <w:p w14:paraId="1927B66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38E6B2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9B2C00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Luis M. Contreras</w:t>
      </w:r>
    </w:p>
    <w:p w14:paraId="497D406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Telefonica</w:t>
      </w:r>
    </w:p>
    <w:p w14:paraId="651C9F4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61794A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Email: luismiguel.contrerasmurillo@telefonica.com</w:t>
      </w:r>
    </w:p>
    <w:p w14:paraId="21ADA78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E01958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DD1421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Oscar Gonzalez de Dios</w:t>
      </w:r>
    </w:p>
    <w:p w14:paraId="1FE0559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Telefonica</w:t>
      </w:r>
    </w:p>
    <w:p w14:paraId="7C40BD1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AA3653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Email: oscar.gonzalezdedios@telefonica.com</w:t>
      </w:r>
    </w:p>
    <w:p w14:paraId="496EAFA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6551D6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A56487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Victor Lopez</w:t>
      </w:r>
    </w:p>
    <w:p w14:paraId="5B27F39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Nokia</w:t>
      </w:r>
    </w:p>
    <w:p w14:paraId="26B8142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EEA46D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Email: victor.lopez@nokia.com</w:t>
      </w:r>
    </w:p>
    <w:p w14:paraId="7CAD10DA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66C7E8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B3F845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EC5FD3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C90E6F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DFABCAC" w14:textId="718408CD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Zheng,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et al.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</w:t>
      </w:r>
      <w:del w:id="1332" w:author="Aihua Guo" w:date="2021-10-18T13:17:00Z">
        <w:r w:rsidRPr="003305FB" w:rsidDel="00127A78">
          <w:rPr>
            <w:rFonts w:ascii="Courier New" w:eastAsia="Courier New" w:hAnsi="Courier New" w:cs="Courier New"/>
            <w:color w:val="000000"/>
            <w:sz w:val="21"/>
            <w:szCs w:val="21"/>
          </w:rPr>
          <w:delText>Expires January 11, 2022</w:delText>
        </w:r>
      </w:del>
      <w:ins w:id="1333" w:author="Aihua Guo" w:date="2021-10-18T13:17:00Z">
        <w:r w:rsid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Expires October 19, 2022</w:t>
        </w:r>
      </w:ins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[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Page 15]</w:t>
      </w:r>
    </w:p>
    <w:p w14:paraId="7724EC0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br w:type="page"/>
      </w:r>
    </w:p>
    <w:p w14:paraId="5E7F7E5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Internet-Draft      Framework and YANG of OTN Slices           July 2021</w:t>
      </w:r>
    </w:p>
    <w:p w14:paraId="5C1EB9A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1C4302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E7819C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Sergio 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Belotti</w:t>
      </w:r>
      <w:proofErr w:type="spellEnd"/>
    </w:p>
    <w:p w14:paraId="6081469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Nokia</w:t>
      </w:r>
    </w:p>
    <w:p w14:paraId="5A7F3A7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DF2FF5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Email: Sergio.belotti@nokia.com</w:t>
      </w:r>
    </w:p>
    <w:p w14:paraId="4E3A55B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EF8292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14F697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Dieter 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Beller</w:t>
      </w:r>
      <w:proofErr w:type="spellEnd"/>
    </w:p>
    <w:p w14:paraId="5E8D480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Nokia</w:t>
      </w:r>
    </w:p>
    <w:p w14:paraId="6D1119E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41C4ED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Email: Dieter.Beller@nokia.com</w:t>
      </w:r>
    </w:p>
    <w:p w14:paraId="0D08B14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1857BE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8EE627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Reza 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Rokui</w:t>
      </w:r>
      <w:proofErr w:type="spellEnd"/>
    </w:p>
    <w:p w14:paraId="0C4384F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Nokia</w:t>
      </w:r>
    </w:p>
    <w:p w14:paraId="15517BA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201BA2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Email: reza.rokui@nokia.com</w:t>
      </w:r>
    </w:p>
    <w:p w14:paraId="474ED65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6808FC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D19BC6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</w:t>
      </w:r>
      <w:proofErr w:type="spell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Yunbin</w:t>
      </w:r>
      <w:proofErr w:type="spell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Xu</w:t>
      </w:r>
    </w:p>
    <w:p w14:paraId="5F5CE0A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CAICT</w:t>
      </w:r>
    </w:p>
    <w:p w14:paraId="09244E6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0E07B1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Email: xuyunbin@caict.ca.cn</w:t>
      </w:r>
    </w:p>
    <w:p w14:paraId="4EDE171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929888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96695F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Yang Zhao</w:t>
      </w:r>
    </w:p>
    <w:p w14:paraId="3F938A5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China Mobile</w:t>
      </w:r>
    </w:p>
    <w:p w14:paraId="1A2FA14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04BAB1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Email: zhaoyangyjy@chinamobile.com</w:t>
      </w:r>
    </w:p>
    <w:p w14:paraId="61EF59F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65B0C95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F97974E" w14:textId="6D79D618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334" w:author="Aihua Guo" w:date="2021-10-18T13:28:00Z"/>
          <w:rFonts w:ascii="Courier New" w:eastAsia="Courier New" w:hAnsi="Courier New" w:cs="Courier New"/>
          <w:color w:val="000000"/>
          <w:sz w:val="21"/>
          <w:szCs w:val="21"/>
        </w:rPr>
      </w:pPr>
      <w:ins w:id="1335" w:author="Aihua Guo" w:date="2021-10-18T13:28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</w:t>
        </w:r>
        <w:proofErr w:type="spellStart"/>
        <w:r>
          <w:rPr>
            <w:rFonts w:ascii="Courier New" w:eastAsia="Courier New" w:hAnsi="Courier New" w:cs="Courier New"/>
            <w:color w:val="000000"/>
            <w:sz w:val="21"/>
            <w:szCs w:val="21"/>
          </w:rPr>
          <w:t>Xufeng</w:t>
        </w:r>
        <w:proofErr w:type="spellEnd"/>
        <w:r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Liu</w:t>
        </w:r>
      </w:ins>
    </w:p>
    <w:p w14:paraId="25947D14" w14:textId="2C138C6D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336" w:author="Aihua Guo" w:date="2021-10-18T13:28:00Z"/>
          <w:rFonts w:ascii="Courier New" w:eastAsia="Courier New" w:hAnsi="Courier New" w:cs="Courier New"/>
          <w:color w:val="000000"/>
          <w:sz w:val="21"/>
          <w:szCs w:val="21"/>
        </w:rPr>
      </w:pPr>
      <w:ins w:id="1337" w:author="Aihua Guo" w:date="2021-10-18T13:28:00Z">
        <w:r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Volta Networks</w:t>
        </w:r>
      </w:ins>
    </w:p>
    <w:p w14:paraId="4C8F37EA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338" w:author="Aihua Guo" w:date="2021-10-18T13:28:00Z"/>
          <w:rFonts w:ascii="Courier New" w:eastAsia="Courier New" w:hAnsi="Courier New" w:cs="Courier New"/>
          <w:color w:val="000000"/>
          <w:sz w:val="21"/>
          <w:szCs w:val="21"/>
        </w:rPr>
      </w:pPr>
    </w:p>
    <w:p w14:paraId="2D60E912" w14:textId="6A662B13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339" w:author="Aihua Guo" w:date="2021-10-18T13:28:00Z"/>
          <w:rFonts w:ascii="Courier New" w:eastAsia="Courier New" w:hAnsi="Courier New" w:cs="Courier New"/>
          <w:color w:val="000000"/>
          <w:sz w:val="21"/>
          <w:szCs w:val="21"/>
        </w:rPr>
      </w:pPr>
      <w:ins w:id="1340" w:author="Aihua Guo" w:date="2021-10-18T13:28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 xml:space="preserve">   Email: </w:t>
        </w:r>
      </w:ins>
      <w:ins w:id="1341" w:author="Aihua Guo" w:date="2021-10-18T13:29:00Z">
        <w:r w:rsidRPr="00CB1611">
          <w:rPr>
            <w:rFonts w:ascii="Courier New" w:eastAsia="Courier New" w:hAnsi="Courier New" w:cs="Courier New"/>
            <w:color w:val="000000"/>
            <w:sz w:val="21"/>
            <w:szCs w:val="21"/>
          </w:rPr>
          <w:t>xufeng.liu.ietf@gmail.com</w:t>
        </w:r>
      </w:ins>
    </w:p>
    <w:p w14:paraId="79DA21F1" w14:textId="77777777" w:rsidR="00CB1611" w:rsidRPr="00CB1611" w:rsidRDefault="00CB1611" w:rsidP="00CB16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ins w:id="1342" w:author="Aihua Guo" w:date="2021-10-18T13:28:00Z"/>
          <w:rFonts w:ascii="Courier New" w:eastAsia="Courier New" w:hAnsi="Courier New" w:cs="Courier New"/>
          <w:color w:val="000000"/>
          <w:sz w:val="21"/>
          <w:szCs w:val="21"/>
        </w:rPr>
      </w:pPr>
    </w:p>
    <w:p w14:paraId="5DFE7E4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73F54F2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3AA71A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5CD6CDD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7A27C9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F930A3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6FAE95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12D7A6D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627A0E0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953A25D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888C6B1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23B4646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7703BA53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65100C9E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33C0FD04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DB74059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4A2C4B28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04C198C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27CC56F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27AF084B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DDFE57" w14:textId="77777777" w:rsidR="003305FB" w:rsidRPr="003305FB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14:paraId="0000021F" w14:textId="7152919D" w:rsidR="00900C84" w:rsidRDefault="003305FB" w:rsidP="003305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 xml:space="preserve">Zheng,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et al.  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</w:t>
      </w:r>
      <w:del w:id="1343" w:author="Aihua Guo" w:date="2021-10-18T13:17:00Z">
        <w:r w:rsidRPr="003305FB" w:rsidDel="00127A78">
          <w:rPr>
            <w:rFonts w:ascii="Courier New" w:eastAsia="Courier New" w:hAnsi="Courier New" w:cs="Courier New"/>
            <w:color w:val="000000"/>
            <w:sz w:val="21"/>
            <w:szCs w:val="21"/>
          </w:rPr>
          <w:delText>Expires January 11, 2022</w:delText>
        </w:r>
      </w:del>
      <w:ins w:id="1344" w:author="Aihua Guo" w:date="2021-10-18T13:17:00Z">
        <w:r w:rsidR="00127A78">
          <w:rPr>
            <w:rFonts w:ascii="Courier New" w:eastAsia="Courier New" w:hAnsi="Courier New" w:cs="Courier New"/>
            <w:color w:val="000000"/>
            <w:sz w:val="21"/>
            <w:szCs w:val="21"/>
          </w:rPr>
          <w:t>Expires October 19, 2022</w:t>
        </w:r>
      </w:ins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 xml:space="preserve">   [</w:t>
      </w:r>
      <w:proofErr w:type="gramEnd"/>
      <w:r w:rsidRPr="003305FB">
        <w:rPr>
          <w:rFonts w:ascii="Courier New" w:eastAsia="Courier New" w:hAnsi="Courier New" w:cs="Courier New"/>
          <w:color w:val="000000"/>
          <w:sz w:val="21"/>
          <w:szCs w:val="21"/>
        </w:rPr>
        <w:t>Page 16]</w:t>
      </w:r>
    </w:p>
    <w:sectPr w:rsidR="00900C84">
      <w:pgSz w:w="11906" w:h="16838"/>
      <w:pgMar w:top="1417" w:right="1335" w:bottom="1134" w:left="13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ihua Guo">
    <w15:presenceInfo w15:providerId="Windows Live" w15:userId="b4b6161febdcfc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0C84"/>
    <w:rsid w:val="00127A78"/>
    <w:rsid w:val="003305FB"/>
    <w:rsid w:val="00594588"/>
    <w:rsid w:val="00900C84"/>
    <w:rsid w:val="00CB1611"/>
    <w:rsid w:val="00D56B04"/>
    <w:rsid w:val="00EC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19D20"/>
  <w15:docId w15:val="{ACF606E3-7C86-4D6E-8863-57BF7799B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lainText">
    <w:name w:val="Plain Text"/>
    <w:basedOn w:val="Normal"/>
    <w:link w:val="PlainTextChar"/>
    <w:uiPriority w:val="99"/>
    <w:unhideWhenUsed/>
    <w:rsid w:val="00B624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243A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D344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44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44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44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44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4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CC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B16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6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5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CA48C-E8CB-4DCD-A3B6-9F782FAFD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28</Pages>
  <Words>8107</Words>
  <Characters>46216</Characters>
  <Application>Microsoft Office Word</Application>
  <DocSecurity>0</DocSecurity>
  <Lines>385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Aihua Guo</dc:creator>
  <cp:lastModifiedBy>Aihua Guo</cp:lastModifiedBy>
  <cp:revision>6</cp:revision>
  <dcterms:created xsi:type="dcterms:W3CDTF">2021-03-05T11:45:00Z</dcterms:created>
  <dcterms:modified xsi:type="dcterms:W3CDTF">2021-10-18T18:58:00Z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0x01010009E82D54F3F10D468133B175E7F78D1A</vt:lpwstr>
  </property>
</Properties>
</file>